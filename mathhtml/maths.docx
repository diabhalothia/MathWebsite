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FA" w:rsidRPr="00B70FFA" w:rsidRDefault="00B70FFA" w:rsidP="00B70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(a + b)(a – b) = 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–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(a + b + c)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= 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c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+ 2(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ab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bc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ca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)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(a ± b)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= 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± 2ab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(a + b + c + d)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= 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c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d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+ 2(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ab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ac + ad +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bc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bd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cd)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(a ± b)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= 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±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± 3ab(a ± b)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(a ± b)(a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m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ab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) = 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±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(a + b + c)(a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c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-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ab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–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bc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–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ca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) = 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c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– 3abc = </w:t>
      </w:r>
    </w:p>
    <w:p w:rsidR="00B70FFA" w:rsidRPr="00B70FFA" w:rsidRDefault="00B70FFA" w:rsidP="00B70F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1/2 (a + b + c</w:t>
      </w:r>
      <w:proofErr w:type="gram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)[</w:t>
      </w:r>
      <w:proofErr w:type="gram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(a - b)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(b - c)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(c - a)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]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when a + b + c = 0, 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c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= 3abc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(x + a)(x + b) (x + c) = x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(a + b + c) x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(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ab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bc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ac)x +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abc</w:t>
      </w:r>
      <w:proofErr w:type="spellEnd"/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(x – a)(x – b) (x – c) = x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– (a + b + c) x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(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ab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bc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ac)x –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abc</w:t>
      </w:r>
      <w:proofErr w:type="spellEnd"/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lastRenderedPageBreak/>
        <w:t>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4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4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= (a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ab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)( 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–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ab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)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4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4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= (a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– √2ab +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)( 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√2ab +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)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n</w:t>
      </w:r>
      <w:proofErr w:type="gram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n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= (a + b) (a 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n-1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– a 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n-2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b + a 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n-3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– a 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n-4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+…….. + b 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n-1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)</w:t>
      </w:r>
    </w:p>
    <w:p w:rsidR="00B70FFA" w:rsidRPr="00B70FFA" w:rsidRDefault="00B70FFA" w:rsidP="00B70FF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color w:val="808080"/>
          <w:sz w:val="24"/>
          <w:szCs w:val="24"/>
        </w:rPr>
        <w:t>(</w:t>
      </w:r>
      <w:proofErr w:type="gramStart"/>
      <w:r w:rsidRPr="00B70FFA">
        <w:rPr>
          <w:rFonts w:ascii="Verdana" w:eastAsia="Times New Roman" w:hAnsi="Verdana" w:cs="Times New Roman"/>
          <w:b/>
          <w:bCs/>
          <w:color w:val="808080"/>
          <w:sz w:val="24"/>
          <w:szCs w:val="24"/>
        </w:rPr>
        <w:t>valid</w:t>
      </w:r>
      <w:proofErr w:type="gramEnd"/>
      <w:r w:rsidRPr="00B70FFA">
        <w:rPr>
          <w:rFonts w:ascii="Verdana" w:eastAsia="Times New Roman" w:hAnsi="Verdana" w:cs="Times New Roman"/>
          <w:b/>
          <w:bCs/>
          <w:color w:val="808080"/>
          <w:sz w:val="24"/>
          <w:szCs w:val="24"/>
        </w:rPr>
        <w:t xml:space="preserve"> only if n is odd)</w:t>
      </w:r>
    </w:p>
    <w:p w:rsidR="00B70FFA" w:rsidRPr="00B70FFA" w:rsidRDefault="00B70FFA" w:rsidP="00B70F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n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–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n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= (a – b) (a 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n-1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a 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n-2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b + a 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n-3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a 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n-4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+……… + b 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n-1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)</w:t>
      </w:r>
    </w:p>
    <w:p w:rsidR="00B70FFA" w:rsidRPr="00B70FFA" w:rsidRDefault="00B70FFA" w:rsidP="00B70FF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color w:val="808080"/>
          <w:sz w:val="24"/>
          <w:szCs w:val="24"/>
        </w:rPr>
        <w:t>{</w:t>
      </w:r>
      <w:proofErr w:type="gramStart"/>
      <w:r w:rsidRPr="00B70FFA">
        <w:rPr>
          <w:rFonts w:ascii="Verdana" w:eastAsia="Times New Roman" w:hAnsi="Verdana" w:cs="Times New Roman"/>
          <w:b/>
          <w:bCs/>
          <w:color w:val="808080"/>
          <w:sz w:val="24"/>
          <w:szCs w:val="24"/>
        </w:rPr>
        <w:t>where</w:t>
      </w:r>
      <w:proofErr w:type="gramEnd"/>
      <w:r w:rsidRPr="00B70FFA">
        <w:rPr>
          <w:rFonts w:ascii="Verdana" w:eastAsia="Times New Roman" w:hAnsi="Verdana" w:cs="Times New Roman"/>
          <w:b/>
          <w:bCs/>
          <w:color w:val="808080"/>
          <w:sz w:val="24"/>
          <w:szCs w:val="24"/>
        </w:rPr>
        <w:t xml:space="preserve"> n </w:t>
      </w:r>
      <w:r w:rsidRPr="00B70FFA">
        <w:rPr>
          <w:rFonts w:ascii="Arial" w:eastAsia="Times New Roman" w:hAnsi="Arial" w:cs="Arial"/>
          <w:b/>
          <w:bCs/>
          <w:color w:val="808080"/>
          <w:sz w:val="24"/>
          <w:szCs w:val="24"/>
        </w:rPr>
        <w:t>ϵ</w:t>
      </w:r>
      <w:r w:rsidRPr="00B70FFA">
        <w:rPr>
          <w:rFonts w:ascii="Verdana" w:eastAsia="Times New Roman" w:hAnsi="Verdana" w:cs="Times New Roman"/>
          <w:b/>
          <w:bCs/>
          <w:color w:val="808080"/>
          <w:sz w:val="24"/>
          <w:szCs w:val="24"/>
        </w:rPr>
        <w:t xml:space="preserve"> N)</w:t>
      </w:r>
    </w:p>
    <w:p w:rsidR="00B70FFA" w:rsidRPr="00B70FFA" w:rsidRDefault="00B70FFA" w:rsidP="00B70FF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(a ± b)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2n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is always positive while -(a ± b)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2n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is always negative, for any real values of a and b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(a – b)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2n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= (b – a)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” and (a – b)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2n+1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= – (b – a)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2n+1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if</w:t>
      </w:r>
      <w:proofErr w:type="gram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α and β are the roots of equation ax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bx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c = 0, roots of cx” +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bx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a = 0 are 1/α and 1/β.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br/>
        <w:t>if α and β are the roots of equation ax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bx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c = 0, roots of ax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–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bx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c = 0 are -α and -β.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18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n(</w:t>
      </w:r>
      <w:proofErr w:type="gram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n + l)(2n + 1) is always divisible by 6.</w:t>
      </w:r>
    </w:p>
    <w:p w:rsidR="00B70FFA" w:rsidRPr="00B70FFA" w:rsidRDefault="00B70FFA" w:rsidP="00B70F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2n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leaves remainder = 1 when divided by 8</w:t>
      </w:r>
    </w:p>
    <w:p w:rsidR="00B70FFA" w:rsidRPr="00B70FFA" w:rsidRDefault="00B70FFA" w:rsidP="00B70F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n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(n + 1 )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(n + 2 )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is always divisible by 9</w:t>
      </w:r>
    </w:p>
    <w:p w:rsidR="00B70FFA" w:rsidRPr="00B70FFA" w:rsidRDefault="00B70FFA" w:rsidP="00B70F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10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2n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+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1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+ 1 is always divisible by 11</w:t>
      </w:r>
    </w:p>
    <w:p w:rsidR="00B70FFA" w:rsidRPr="00B70FFA" w:rsidRDefault="00B70FFA" w:rsidP="00B70F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n(n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- 1) is always divisible by 6</w:t>
      </w:r>
    </w:p>
    <w:p w:rsidR="00B70FFA" w:rsidRPr="00B70FFA" w:rsidRDefault="00B70FFA" w:rsidP="00B70F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n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+ n is always even</w:t>
      </w:r>
    </w:p>
    <w:p w:rsidR="00B70FFA" w:rsidRPr="00B70FFA" w:rsidRDefault="00B70FFA" w:rsidP="00B70F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3n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-1 is always divisible by 7</w:t>
      </w:r>
    </w:p>
    <w:p w:rsidR="00B70FFA" w:rsidRPr="00B70FFA" w:rsidRDefault="00B70FFA" w:rsidP="00B70F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15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 xml:space="preserve">2n-1 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+l is always divisible by 16</w:t>
      </w:r>
    </w:p>
    <w:p w:rsidR="00B70FFA" w:rsidRPr="00B70FFA" w:rsidRDefault="00B70FFA" w:rsidP="00B70F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n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+ 2n is always divisible by 3</w:t>
      </w:r>
    </w:p>
    <w:p w:rsidR="00B70FFA" w:rsidRPr="00B70FFA" w:rsidRDefault="00B70FFA" w:rsidP="00B70F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3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4n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– 4 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3n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is always divisible by 17</w:t>
      </w:r>
    </w:p>
    <w:p w:rsidR="00B70FFA" w:rsidRPr="00B70FFA" w:rsidRDefault="00B70FFA" w:rsidP="00B70F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n</w:t>
      </w:r>
      <w:proofErr w:type="gram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! + 1 is not divisible by any number between 2 and n </w:t>
      </w:r>
    </w:p>
    <w:p w:rsidR="00B70FFA" w:rsidRPr="00B70FFA" w:rsidRDefault="00B70FFA" w:rsidP="00B70F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(</w:t>
      </w:r>
      <w:proofErr w:type="gram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where</w:t>
      </w:r>
      <w:proofErr w:type="gram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n! = n (n – l</w:t>
      </w:r>
      <w:proofErr w:type="gram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)(</w:t>
      </w:r>
      <w:proofErr w:type="gram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n – 2)(n – 3)…….3.2.1)</w:t>
      </w:r>
    </w:p>
    <w:p w:rsidR="00B70FFA" w:rsidRPr="00B70FFA" w:rsidRDefault="00B70FFA" w:rsidP="00B70F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for</w:t>
      </w:r>
      <w:proofErr w:type="gram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eg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5! = 5.4.3.2.1 = 120 and similarly 10! = 10.9.8…….2.1= 3628800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Product of n consecutive numbers is always divisible by n</w:t>
      </w:r>
      <w:proofErr w:type="gram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!.</w:t>
      </w:r>
      <w:proofErr w:type="gramEnd"/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lastRenderedPageBreak/>
        <w:t xml:space="preserve">If n is a positive integer and p is a prime, then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n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p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– n is divisible by p.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|x| = x if x ≥ 0 and |x| = – x if x ≤ 0.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Minimum value of a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.sec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Arial" w:eastAsia="Times New Roman" w:hAnsi="Arial" w:cs="Arial"/>
          <w:b/>
          <w:bCs/>
          <w:sz w:val="24"/>
          <w:szCs w:val="24"/>
        </w:rPr>
        <w:t>Ɵ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b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.cosec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Arial" w:eastAsia="Times New Roman" w:hAnsi="Arial" w:cs="Arial"/>
          <w:b/>
          <w:bCs/>
          <w:sz w:val="24"/>
          <w:szCs w:val="24"/>
        </w:rPr>
        <w:t>Ɵ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is (a + b)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; (0° &lt; </w:t>
      </w:r>
      <w:r w:rsidRPr="00B70FFA">
        <w:rPr>
          <w:rFonts w:ascii="Arial" w:eastAsia="Times New Roman" w:hAnsi="Arial" w:cs="Arial"/>
          <w:b/>
          <w:bCs/>
          <w:sz w:val="24"/>
          <w:szCs w:val="24"/>
        </w:rPr>
        <w:t>Ɵ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&lt; 90</w:t>
      </w:r>
      <w:r w:rsidRPr="00B70FFA">
        <w:rPr>
          <w:rFonts w:ascii="Verdana" w:eastAsia="Times New Roman" w:hAnsi="Verdana" w:cs="Verdana"/>
          <w:b/>
          <w:bCs/>
          <w:sz w:val="24"/>
          <w:szCs w:val="24"/>
        </w:rPr>
        <w:t>°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) </w:t>
      </w:r>
    </w:p>
    <w:p w:rsidR="00B70FFA" w:rsidRPr="00B70FFA" w:rsidRDefault="00B70FFA" w:rsidP="00B70F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for</w:t>
      </w:r>
      <w:proofErr w:type="gram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</w:t>
      </w:r>
      <w:proofErr w:type="spell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eg</w:t>
      </w:r>
      <w:proofErr w:type="spell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. </w:t>
      </w:r>
      <w:proofErr w:type="gram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minimum</w:t>
      </w:r>
      <w:proofErr w:type="gram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value of 49 sec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Arial" w:eastAsia="Times New Roman" w:hAnsi="Arial" w:cs="Arial"/>
          <w:b/>
          <w:bCs/>
          <w:sz w:val="24"/>
          <w:szCs w:val="24"/>
        </w:rPr>
        <w:t>Ɵ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+ 64.cosec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Arial" w:eastAsia="Times New Roman" w:hAnsi="Arial" w:cs="Arial"/>
          <w:b/>
          <w:bCs/>
          <w:sz w:val="24"/>
          <w:szCs w:val="24"/>
        </w:rPr>
        <w:t>Ɵ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is (7 + 8)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  <w:vertAlign w:val="superscript"/>
        </w:rPr>
        <w:t>2</w:t>
      </w: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= 225.</w:t>
      </w:r>
    </w:p>
    <w:p w:rsidR="00B70FFA" w:rsidRPr="00B70FFA" w:rsidRDefault="00B70FFA" w:rsidP="00B70FF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among</w:t>
      </w:r>
      <w:proofErr w:type="gram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all shapes with the same perimeter a circle has the largest area.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if</w:t>
      </w:r>
      <w:proofErr w:type="gramEnd"/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 xml:space="preserve"> one diagonal of a quadrilateral bisects the other, then it also bisects the quadrilateral.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sum of all the angles of a convex quadrilateral = (n – 2)180°</w:t>
      </w:r>
    </w:p>
    <w:p w:rsidR="00B70FFA" w:rsidRPr="00B70FFA" w:rsidRDefault="00B70FFA" w:rsidP="00B7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FA" w:rsidRPr="00B70FFA" w:rsidRDefault="00B70FFA" w:rsidP="00B70FF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FA">
        <w:rPr>
          <w:rFonts w:ascii="Verdana" w:eastAsia="Times New Roman" w:hAnsi="Verdana" w:cs="Times New Roman"/>
          <w:b/>
          <w:bCs/>
          <w:sz w:val="24"/>
          <w:szCs w:val="24"/>
        </w:rPr>
        <w:t>number of diagonals in a convex quadrilateral = 0.5n(n – 3)</w:t>
      </w:r>
    </w:p>
    <w:p w:rsidR="00875FEA" w:rsidRDefault="00951AFE">
      <w:r>
        <w:t>10</w:t>
      </w:r>
      <w:r w:rsidRPr="00951AFE">
        <w:rPr>
          <w:vertAlign w:val="superscript"/>
        </w:rPr>
        <w:t>th</w:t>
      </w:r>
      <w:r>
        <w:t xml:space="preserve"> formula</w:t>
      </w:r>
    </w:p>
    <w:p w:rsidR="00951AFE" w:rsidRDefault="00951AFE" w:rsidP="00951AFE">
      <w:pPr>
        <w:pStyle w:val="bodytext"/>
      </w:pPr>
      <w:r>
        <w:rPr>
          <w:rStyle w:val="Strong"/>
        </w:rPr>
        <w:t xml:space="preserve">Q. 9. </w:t>
      </w:r>
      <w:r>
        <w:rPr>
          <w:b/>
          <w:bCs/>
          <w:noProof/>
        </w:rPr>
        <w:drawing>
          <wp:inline distT="0" distB="0" distL="0" distR="0">
            <wp:extent cx="198120" cy="189865"/>
            <wp:effectExtent l="0" t="0" r="0" b="635"/>
            <wp:docPr id="23" name="Picture 23" descr="http://www.cbseguess.com/ebooks/x/images/maths_def_formula_clip_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bseguess.com/ebooks/x/images/maths_def_formula_clip_image05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term</w:t>
      </w:r>
      <w:proofErr w:type="gramEnd"/>
      <w:r>
        <w:t xml:space="preserve"> of an A.P </w:t>
      </w:r>
      <w:r>
        <w:rPr>
          <w:noProof/>
        </w:rPr>
        <w:drawing>
          <wp:inline distT="0" distB="0" distL="0" distR="0">
            <wp:extent cx="155575" cy="189865"/>
            <wp:effectExtent l="0" t="0" r="0" b="635"/>
            <wp:docPr id="22" name="Picture 22" descr="http://www.cbseguess.com/ebooks/x/images/maths_def_formula_clip_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bseguess.com/ebooks/x/images/maths_def_formula_clip_image05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 a + (n-1 ) d</w:t>
      </w:r>
    </w:p>
    <w:p w:rsidR="00951AFE" w:rsidRDefault="00951AFE" w:rsidP="00951AFE">
      <w:pPr>
        <w:pStyle w:val="bodytext"/>
      </w:pPr>
      <w:r>
        <w:rPr>
          <w:rStyle w:val="Strong"/>
        </w:rPr>
        <w:t xml:space="preserve">Q. 10. </w:t>
      </w:r>
      <w:proofErr w:type="gramStart"/>
      <w:r>
        <w:t>um</w:t>
      </w:r>
      <w:proofErr w:type="gramEnd"/>
      <w:r>
        <w:t xml:space="preserve"> of n terms of an A.P :</w:t>
      </w:r>
    </w:p>
    <w:p w:rsidR="00951AFE" w:rsidRDefault="00951AFE" w:rsidP="00951AFE">
      <w:pPr>
        <w:pStyle w:val="bodytext"/>
      </w:pPr>
      <w:r>
        <w:rPr>
          <w:noProof/>
        </w:rPr>
        <w:drawing>
          <wp:inline distT="0" distB="0" distL="0" distR="0">
            <wp:extent cx="1388745" cy="250190"/>
            <wp:effectExtent l="0" t="0" r="0" b="0"/>
            <wp:docPr id="21" name="Picture 21" descr="http://www.cbseguess.com/ebooks/x/images/maths_def_formula_clip_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bseguess.com/ebooks/x/images/maths_def_formula_clip_image05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(</w:t>
      </w:r>
      <w:proofErr w:type="gramStart"/>
      <w:r>
        <w:t>or</w:t>
      </w:r>
      <w:proofErr w:type="gramEnd"/>
      <w:r>
        <w:t>)</w:t>
      </w:r>
    </w:p>
    <w:p w:rsidR="00951AFE" w:rsidRDefault="00951AFE" w:rsidP="00951AFE">
      <w:pPr>
        <w:pStyle w:val="bodytext"/>
      </w:pPr>
      <w:r>
        <w:rPr>
          <w:noProof/>
        </w:rPr>
        <w:drawing>
          <wp:inline distT="0" distB="0" distL="0" distR="0">
            <wp:extent cx="914400" cy="319405"/>
            <wp:effectExtent l="0" t="0" r="0" b="4445"/>
            <wp:docPr id="20" name="Picture 20" descr="http://www.cbseguess.com/ebooks/x/images/maths_def_formula_clip_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bseguess.com/ebooks/x/images/maths_def_formula_clip_image06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AFE" w:rsidRDefault="00951AFE" w:rsidP="00951AFE">
      <w:pPr>
        <w:pStyle w:val="bodytext"/>
      </w:pPr>
      <w:r>
        <w:rPr>
          <w:rStyle w:val="Strong"/>
        </w:rPr>
        <w:lastRenderedPageBreak/>
        <w:t xml:space="preserve">Q. 11. </w:t>
      </w:r>
      <w:r>
        <w:t xml:space="preserve">Two triangles are said to be </w:t>
      </w:r>
      <w:proofErr w:type="gramStart"/>
      <w:r>
        <w:t>similar ,</w:t>
      </w:r>
      <w:proofErr w:type="gramEnd"/>
      <w:r>
        <w:t xml:space="preserve"> if </w:t>
      </w:r>
    </w:p>
    <w:p w:rsidR="00951AFE" w:rsidRDefault="00951AFE" w:rsidP="00951AFE">
      <w:pPr>
        <w:pStyle w:val="bodytext"/>
      </w:pPr>
      <w:r>
        <w:t xml:space="preserve">(i) All the corresponding angles are equal </w:t>
      </w:r>
    </w:p>
    <w:p w:rsidR="00951AFE" w:rsidRDefault="00951AFE" w:rsidP="00951AFE">
      <w:pPr>
        <w:pStyle w:val="bodytext"/>
      </w:pPr>
      <w:r>
        <w:t>(ii) All the corresponding sides are proportional.</w:t>
      </w:r>
    </w:p>
    <w:p w:rsidR="00951AFE" w:rsidRDefault="00951AFE" w:rsidP="00951AFE">
      <w:pPr>
        <w:pStyle w:val="bodytext"/>
      </w:pPr>
      <w:r>
        <w:rPr>
          <w:rStyle w:val="Strong"/>
        </w:rPr>
        <w:t xml:space="preserve">Q. 12. </w:t>
      </w:r>
      <w:r>
        <w:t xml:space="preserve">Basic proportionality theorem (Thales </w:t>
      </w:r>
      <w:proofErr w:type="gramStart"/>
      <w:r>
        <w:t>theorem )</w:t>
      </w:r>
      <w:proofErr w:type="gramEnd"/>
      <w:r>
        <w:t xml:space="preserve">. In a </w:t>
      </w:r>
      <w:proofErr w:type="gramStart"/>
      <w:r>
        <w:t>triangle ,</w:t>
      </w:r>
      <w:proofErr w:type="gramEnd"/>
      <w:r>
        <w:t xml:space="preserve"> if a line is drawn parallel to one side of a triangle it divides the other two sides in the same ratio, </w:t>
      </w:r>
    </w:p>
    <w:p w:rsidR="00951AFE" w:rsidRDefault="00951AFE" w:rsidP="00951AFE">
      <w:pPr>
        <w:pStyle w:val="bodytext"/>
      </w:pPr>
      <w:r>
        <w:rPr>
          <w:noProof/>
        </w:rPr>
        <w:drawing>
          <wp:inline distT="0" distB="0" distL="0" distR="0">
            <wp:extent cx="1552575" cy="1155700"/>
            <wp:effectExtent l="0" t="0" r="9525" b="6350"/>
            <wp:docPr id="19" name="Picture 19" descr="http://www.cbseguess.com/ebooks/x/images/maths_def_formula_clip_image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bseguess.com/ebooks/x/images/maths_def_formula_clip_image06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AFE" w:rsidRDefault="00951AFE" w:rsidP="00951AFE">
      <w:pPr>
        <w:pStyle w:val="bodytext"/>
      </w:pPr>
      <w:r>
        <w:t xml:space="preserve">i.e., if in </w:t>
      </w:r>
      <w:r>
        <w:rPr>
          <w:noProof/>
        </w:rPr>
        <w:drawing>
          <wp:inline distT="0" distB="0" distL="0" distR="0">
            <wp:extent cx="86360" cy="189865"/>
            <wp:effectExtent l="0" t="0" r="8890" b="0"/>
            <wp:docPr id="18" name="Picture 18" descr="http://www.cbseguess.com/ebooks/x/images/maths_def_formula_clip_image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bseguess.com/ebooks/x/images/maths_def_formula_clip_image06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ABC ,</w:t>
      </w:r>
      <w:proofErr w:type="gramEnd"/>
      <w:r>
        <w:t xml:space="preserve"> DE|| BC , then </w:t>
      </w:r>
      <w:r>
        <w:rPr>
          <w:noProof/>
        </w:rPr>
        <w:drawing>
          <wp:inline distT="0" distB="0" distL="0" distR="0">
            <wp:extent cx="146685" cy="267335"/>
            <wp:effectExtent l="0" t="0" r="5715" b="0"/>
            <wp:docPr id="17" name="Picture 17" descr="http://www.cbseguess.com/ebooks/x/images/maths_def_formula_clip_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bseguess.com/ebooks/x/images/maths_def_formula_clip_image06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= </w:t>
      </w:r>
      <w:r>
        <w:rPr>
          <w:noProof/>
        </w:rPr>
        <w:drawing>
          <wp:inline distT="0" distB="0" distL="0" distR="0">
            <wp:extent cx="137795" cy="267335"/>
            <wp:effectExtent l="0" t="0" r="0" b="0"/>
            <wp:docPr id="16" name="Picture 16" descr="http://www.cbseguess.com/ebooks/x/images/maths_def_formula_clip_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bseguess.com/ebooks/x/images/maths_def_formula_clip_image06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AFE" w:rsidRDefault="00951AFE" w:rsidP="00951AFE">
      <w:pPr>
        <w:pStyle w:val="bodytext"/>
      </w:pPr>
      <w:r>
        <w:rPr>
          <w:rStyle w:val="Strong"/>
        </w:rPr>
        <w:t xml:space="preserve">Q. 13. </w:t>
      </w:r>
      <w:r>
        <w:t xml:space="preserve">CONVERSE OF BASIC PROPORTIONALITY </w:t>
      </w:r>
      <w:proofErr w:type="gramStart"/>
      <w:r>
        <w:t>THEOREM :</w:t>
      </w:r>
      <w:proofErr w:type="gramEnd"/>
      <w:r>
        <w:t xml:space="preserve"> In a triangle , if a line divides the two sides in the same ratio , then line is parallel to the third side .</w:t>
      </w:r>
      <w:r>
        <w:br/>
      </w:r>
      <w:r>
        <w:br/>
      </w:r>
      <w:proofErr w:type="gramStart"/>
      <w:r>
        <w:t>i</w:t>
      </w:r>
      <w:proofErr w:type="gramEnd"/>
      <w:r>
        <w:t xml:space="preserve">. e ., in </w:t>
      </w:r>
      <w:r>
        <w:rPr>
          <w:noProof/>
        </w:rPr>
        <w:drawing>
          <wp:inline distT="0" distB="0" distL="0" distR="0">
            <wp:extent cx="86360" cy="94615"/>
            <wp:effectExtent l="0" t="0" r="8890" b="635"/>
            <wp:docPr id="15" name="Picture 15" descr="http://www.cbseguess.com/ebooks/x/images/maths_def_formula_clip_image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bseguess.com/ebooks/x/images/maths_def_formula_clip_image06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ABC , if DE is a line such that </w:t>
      </w:r>
      <w:r>
        <w:rPr>
          <w:noProof/>
        </w:rPr>
        <w:drawing>
          <wp:inline distT="0" distB="0" distL="0" distR="0">
            <wp:extent cx="146685" cy="267335"/>
            <wp:effectExtent l="0" t="0" r="5715" b="0"/>
            <wp:docPr id="14" name="Picture 14" descr="http://www.cbseguess.com/ebooks/x/images/maths_def_formula_clip_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bseguess.com/ebooks/x/images/maths_def_formula_clip_image06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= </w:t>
      </w:r>
      <w:r>
        <w:rPr>
          <w:noProof/>
        </w:rPr>
        <w:drawing>
          <wp:inline distT="0" distB="0" distL="0" distR="0">
            <wp:extent cx="137795" cy="267335"/>
            <wp:effectExtent l="0" t="0" r="0" b="0"/>
            <wp:docPr id="13" name="Picture 13" descr="http://www.cbseguess.com/ebooks/x/images/maths_def_formula_clip_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bseguess.com/ebooks/x/images/maths_def_formula_clip_image06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 , then DE|| BC</w:t>
      </w:r>
    </w:p>
    <w:p w:rsidR="00951AFE" w:rsidRDefault="00951AFE" w:rsidP="00951AFE">
      <w:pPr>
        <w:pStyle w:val="bodytext"/>
      </w:pPr>
      <w:r>
        <w:rPr>
          <w:rStyle w:val="Strong"/>
        </w:rPr>
        <w:t xml:space="preserve">Q. 14. </w:t>
      </w:r>
      <w:r>
        <w:t xml:space="preserve">If two triangles are </w:t>
      </w:r>
      <w:proofErr w:type="gramStart"/>
      <w:r>
        <w:t>similar ,</w:t>
      </w:r>
      <w:proofErr w:type="gramEnd"/>
      <w:r>
        <w:t xml:space="preserve"> then the ratio of their areas is equal to the ratio of the squares of their corresponding sides .i.e., if </w:t>
      </w:r>
      <w:r>
        <w:rPr>
          <w:noProof/>
        </w:rPr>
        <w:drawing>
          <wp:inline distT="0" distB="0" distL="0" distR="0">
            <wp:extent cx="86360" cy="189865"/>
            <wp:effectExtent l="0" t="0" r="8890" b="0"/>
            <wp:docPr id="12" name="Picture 12" descr="http://www.cbseguess.com/ebooks/x/images/maths_def_formula_clip_image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bseguess.com/ebooks/x/images/maths_def_formula_clip_image06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ABC </w:t>
      </w:r>
      <w:r>
        <w:rPr>
          <w:noProof/>
        </w:rPr>
        <w:drawing>
          <wp:inline distT="0" distB="0" distL="0" distR="0">
            <wp:extent cx="94615" cy="189865"/>
            <wp:effectExtent l="0" t="0" r="635" b="0"/>
            <wp:docPr id="11" name="Picture 11" descr="http://www.cbseguess.com/ebooks/x/images/maths_def_formula_clip_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bseguess.com/ebooks/x/images/maths_def_formula_clip_image07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6360" cy="189865"/>
            <wp:effectExtent l="0" t="0" r="8890" b="0"/>
            <wp:docPr id="10" name="Picture 10" descr="http://www.cbseguess.com/ebooks/x/images/maths_def_formula_clip_image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bseguess.com/ebooks/x/images/maths_def_formula_clip_image06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DEF Then</w:t>
      </w:r>
    </w:p>
    <w:p w:rsidR="00951AFE" w:rsidRDefault="00951AFE" w:rsidP="00951AFE">
      <w:pPr>
        <w:pStyle w:val="bodytext"/>
      </w:pPr>
      <w:r>
        <w:rPr>
          <w:noProof/>
        </w:rPr>
        <w:drawing>
          <wp:inline distT="0" distB="0" distL="0" distR="0">
            <wp:extent cx="629920" cy="370840"/>
            <wp:effectExtent l="0" t="0" r="0" b="0"/>
            <wp:docPr id="9" name="Picture 9" descr="http://www.cbseguess.com/ebooks/x/images/maths_def_formula_clip_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bseguess.com/ebooks/x/images/maths_def_formula_clip_image07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noProof/>
        </w:rPr>
        <w:drawing>
          <wp:inline distT="0" distB="0" distL="0" distR="0">
            <wp:extent cx="241300" cy="362585"/>
            <wp:effectExtent l="0" t="0" r="6350" b="0"/>
            <wp:docPr id="8" name="Picture 8" descr="http://www.cbseguess.com/ebooks/x/images/maths_def_formula_clip_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bseguess.com/ebooks/x/images/maths_def_formula_clip_image07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noProof/>
        </w:rPr>
        <w:drawing>
          <wp:inline distT="0" distB="0" distL="0" distR="0">
            <wp:extent cx="241300" cy="362585"/>
            <wp:effectExtent l="0" t="0" r="6350" b="0"/>
            <wp:docPr id="7" name="Picture 7" descr="http://www.cbseguess.com/ebooks/x/images/maths_def_formula_clip_image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bseguess.com/ebooks/x/images/maths_def_formula_clip_image077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= </w:t>
      </w:r>
      <w:r>
        <w:rPr>
          <w:noProof/>
        </w:rPr>
        <w:drawing>
          <wp:inline distT="0" distB="0" distL="0" distR="0">
            <wp:extent cx="241300" cy="362585"/>
            <wp:effectExtent l="0" t="0" r="6350" b="0"/>
            <wp:docPr id="6" name="Picture 6" descr="http://www.cbseguess.com/ebooks/x/images/maths_def_formula_clip_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bseguess.com/ebooks/x/images/maths_def_formula_clip_image079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AFE" w:rsidRDefault="00951AFE" w:rsidP="00951AFE">
      <w:pPr>
        <w:pStyle w:val="bodytext"/>
      </w:pPr>
      <w:r>
        <w:rPr>
          <w:rStyle w:val="Strong"/>
        </w:rPr>
        <w:t xml:space="preserve">Q. 15. </w:t>
      </w:r>
      <w:r>
        <w:t xml:space="preserve">PYTHAGORAS </w:t>
      </w:r>
      <w:proofErr w:type="gramStart"/>
      <w:r>
        <w:t>THEOREM :In</w:t>
      </w:r>
      <w:proofErr w:type="gramEnd"/>
      <w:r>
        <w:t xml:space="preserve"> a right angled triangle , the square of the hypotenuse is equal to sum of the squares of the other two sides .</w:t>
      </w:r>
    </w:p>
    <w:p w:rsidR="00951AFE" w:rsidRDefault="00951AFE" w:rsidP="00951AFE">
      <w:pPr>
        <w:pStyle w:val="bodytext"/>
      </w:pPr>
      <w:r>
        <w:rPr>
          <w:rStyle w:val="Strong"/>
        </w:rPr>
        <w:t xml:space="preserve">Q. 16. </w:t>
      </w:r>
      <w:r>
        <w:t xml:space="preserve">CONVERSE OF THE PYTHAGORAS </w:t>
      </w:r>
      <w:proofErr w:type="gramStart"/>
      <w:r>
        <w:t>THEOREM :</w:t>
      </w:r>
      <w:proofErr w:type="gramEnd"/>
      <w:r>
        <w:t xml:space="preserve"> In a triangle , if square of one side is equal to the sum of the squares of the other two sides , then triangle is right angled .</w:t>
      </w:r>
    </w:p>
    <w:p w:rsidR="00951AFE" w:rsidRDefault="00951AFE" w:rsidP="00951AFE">
      <w:pPr>
        <w:pStyle w:val="bodytext"/>
      </w:pPr>
      <w:r>
        <w:rPr>
          <w:rStyle w:val="Strong"/>
        </w:rPr>
        <w:t xml:space="preserve">Q. 17. </w:t>
      </w:r>
      <w:r>
        <w:t xml:space="preserve">DISTANCE </w:t>
      </w:r>
      <w:proofErr w:type="gramStart"/>
      <w:r>
        <w:t>FORMULA :</w:t>
      </w:r>
      <w:proofErr w:type="gramEnd"/>
      <w:r>
        <w:t xml:space="preserve"> Distance between two points , A ( </w:t>
      </w:r>
      <w:r>
        <w:rPr>
          <w:noProof/>
        </w:rPr>
        <w:drawing>
          <wp:inline distT="0" distB="0" distL="0" distR="0">
            <wp:extent cx="137795" cy="189865"/>
            <wp:effectExtent l="0" t="0" r="0" b="635"/>
            <wp:docPr id="5" name="Picture 5" descr="http://www.cbseguess.com/ebooks/x/images/maths_def_formula_clip_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bseguess.com/ebooks/x/images/maths_def_formula_clip_image08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0" distR="0">
            <wp:extent cx="137795" cy="189865"/>
            <wp:effectExtent l="0" t="0" r="0" b="635"/>
            <wp:docPr id="4" name="Picture 4" descr="http://www.cbseguess.com/ebooks/x/images/maths_def_formula_clip_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bseguess.com/ebooks/x/images/maths_def_formula_clip_image08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) and B( </w:t>
      </w:r>
      <w:r>
        <w:rPr>
          <w:noProof/>
        </w:rPr>
        <w:drawing>
          <wp:inline distT="0" distB="0" distL="0" distR="0">
            <wp:extent cx="137795" cy="189865"/>
            <wp:effectExtent l="0" t="0" r="0" b="635"/>
            <wp:docPr id="3" name="Picture 3" descr="http://www.cbseguess.com/ebooks/x/images/maths_def_formula_clip_image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bseguess.com/ebooks/x/images/maths_def_formula_clip_image08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46685" cy="189865"/>
            <wp:effectExtent l="0" t="0" r="5715" b="635"/>
            <wp:docPr id="2" name="Picture 2" descr="http://www.cbseguess.com/ebooks/x/images/maths_def_formula_clip_image0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bseguess.com/ebooks/x/images/maths_def_formula_clip_image08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 is given by </w:t>
      </w:r>
      <w:r>
        <w:br/>
        <w:t xml:space="preserve">AB = </w:t>
      </w:r>
    </w:p>
    <w:p w:rsidR="00951AFE" w:rsidRDefault="00951AFE" w:rsidP="00951AFE">
      <w:pPr>
        <w:pStyle w:val="bodytext"/>
      </w:pPr>
      <w:r>
        <w:rPr>
          <w:noProof/>
        </w:rPr>
        <w:drawing>
          <wp:inline distT="0" distB="0" distL="0" distR="0">
            <wp:extent cx="1612900" cy="224155"/>
            <wp:effectExtent l="0" t="0" r="6350" b="4445"/>
            <wp:docPr id="1" name="Picture 1" descr="http://www.cbseguess.com/ebooks/x/images/maths_def_formula_clip_image0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bseguess.com/ebooks/x/images/maths_def_formula_clip_image089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AFE" w:rsidRDefault="00951AFE" w:rsidP="00951AFE">
      <w:pPr>
        <w:pStyle w:val="bodytext"/>
      </w:pPr>
      <w:r>
        <w:rPr>
          <w:rStyle w:val="Strong"/>
        </w:rPr>
        <w:t xml:space="preserve">Q. 21. </w:t>
      </w:r>
      <w:r>
        <w:t>AREA OF TRIANGLE: area of triangle with vertices A (x</w:t>
      </w:r>
      <w:r>
        <w:rPr>
          <w:vertAlign w:val="subscript"/>
        </w:rPr>
        <w:t>1</w:t>
      </w:r>
      <w:r>
        <w:t xml:space="preserve"> ,y</w:t>
      </w:r>
      <w:r>
        <w:rPr>
          <w:vertAlign w:val="subscript"/>
        </w:rPr>
        <w:t>1</w:t>
      </w:r>
      <w:r>
        <w:t xml:space="preserve"> ) , B ( x</w:t>
      </w:r>
      <w:r>
        <w:rPr>
          <w:vertAlign w:val="subscript"/>
        </w:rPr>
        <w:t>2</w:t>
      </w:r>
      <w:r>
        <w:t xml:space="preserve"> ,y</w:t>
      </w:r>
      <w:r>
        <w:rPr>
          <w:vertAlign w:val="subscript"/>
        </w:rPr>
        <w:t>2</w:t>
      </w:r>
      <w:r>
        <w:t xml:space="preserve"> ) and C ( x</w:t>
      </w:r>
      <w:r>
        <w:rPr>
          <w:vertAlign w:val="subscript"/>
        </w:rPr>
        <w:t>3</w:t>
      </w:r>
      <w:r>
        <w:t xml:space="preserve"> ,y</w:t>
      </w:r>
      <w:r>
        <w:rPr>
          <w:vertAlign w:val="subscript"/>
        </w:rPr>
        <w:t>3</w:t>
      </w:r>
      <w:r>
        <w:t xml:space="preserve"> ) is given by </w:t>
      </w:r>
      <w:proofErr w:type="spellStart"/>
      <w:r>
        <w:t>ar</w:t>
      </w:r>
      <w:proofErr w:type="spellEnd"/>
      <w:r>
        <w:t xml:space="preserve"> =</w:t>
      </w:r>
      <w:r>
        <w:rPr>
          <w:noProof/>
        </w:rPr>
        <w:drawing>
          <wp:inline distT="0" distB="0" distL="0" distR="0">
            <wp:extent cx="86360" cy="94615"/>
            <wp:effectExtent l="0" t="0" r="8890" b="635"/>
            <wp:docPr id="32" name="Picture 32" descr="http://www.cbseguess.com/ebooks/x/images/maths_def_formula_clip_image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cbseguess.com/ebooks/x/images/maths_def_formula_clip_image06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ABC .</w:t>
      </w:r>
    </w:p>
    <w:p w:rsidR="00951AFE" w:rsidRDefault="00951AFE" w:rsidP="00951AFE">
      <w:pPr>
        <w:pStyle w:val="bodytext"/>
      </w:pPr>
      <w:r>
        <w:t xml:space="preserve">= </w:t>
      </w:r>
      <w:r>
        <w:rPr>
          <w:noProof/>
        </w:rPr>
        <w:drawing>
          <wp:inline distT="0" distB="0" distL="0" distR="0">
            <wp:extent cx="2700020" cy="259080"/>
            <wp:effectExtent l="0" t="0" r="5080" b="7620"/>
            <wp:docPr id="31" name="Picture 31" descr="http://www.cbseguess.com/ebooks/x/imag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cbseguess.com/ebooks/x/images/image020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AFE" w:rsidRDefault="00951AFE" w:rsidP="00951AFE">
      <w:pPr>
        <w:pStyle w:val="bodytext"/>
      </w:pPr>
      <w:r>
        <w:lastRenderedPageBreak/>
        <w:t>If points A (x</w:t>
      </w:r>
      <w:proofErr w:type="gramStart"/>
      <w:r>
        <w:rPr>
          <w:vertAlign w:val="subscript"/>
        </w:rPr>
        <w:t>1</w:t>
      </w:r>
      <w:r>
        <w:t xml:space="preserve"> ,y</w:t>
      </w:r>
      <w:r>
        <w:rPr>
          <w:vertAlign w:val="subscript"/>
        </w:rPr>
        <w:t>1</w:t>
      </w:r>
      <w:proofErr w:type="gramEnd"/>
      <w:r>
        <w:t xml:space="preserve"> ) , B ( x</w:t>
      </w:r>
      <w:r>
        <w:rPr>
          <w:vertAlign w:val="subscript"/>
        </w:rPr>
        <w:t>2</w:t>
      </w:r>
      <w:r>
        <w:t xml:space="preserve"> ,y</w:t>
      </w:r>
      <w:r>
        <w:rPr>
          <w:vertAlign w:val="subscript"/>
        </w:rPr>
        <w:t>2</w:t>
      </w:r>
      <w:r>
        <w:t xml:space="preserve"> ) and C ( x</w:t>
      </w:r>
      <w:r>
        <w:rPr>
          <w:vertAlign w:val="subscript"/>
        </w:rPr>
        <w:t>3</w:t>
      </w:r>
      <w:r>
        <w:t xml:space="preserve"> ,y</w:t>
      </w:r>
      <w:r>
        <w:rPr>
          <w:vertAlign w:val="subscript"/>
        </w:rPr>
        <w:t>3</w:t>
      </w:r>
      <w:r>
        <w:t xml:space="preserve"> ) are collinear then area of triangle formed is zero.</w:t>
      </w:r>
    </w:p>
    <w:p w:rsidR="00951AFE" w:rsidRDefault="00951AFE" w:rsidP="00951AFE">
      <w:pPr>
        <w:pStyle w:val="bodytext"/>
      </w:pPr>
      <w:r>
        <w:rPr>
          <w:rStyle w:val="Strong"/>
        </w:rPr>
        <w:t xml:space="preserve">Q. 22. </w:t>
      </w:r>
      <w:r>
        <w:t>On x-axis the point is (x</w:t>
      </w:r>
      <w:proofErr w:type="gramStart"/>
      <w:r>
        <w:t>,0</w:t>
      </w:r>
      <w:proofErr w:type="gramEnd"/>
      <w:r>
        <w:t>)</w:t>
      </w:r>
      <w:r>
        <w:br/>
        <w:t>On y-axis the point is (0,y)</w:t>
      </w:r>
    </w:p>
    <w:p w:rsidR="00951AFE" w:rsidRDefault="00951AFE" w:rsidP="00951AFE">
      <w:pPr>
        <w:pStyle w:val="bodytext"/>
      </w:pPr>
      <w:r>
        <w:rPr>
          <w:rStyle w:val="Strong"/>
        </w:rPr>
        <w:t xml:space="preserve">Q. 23. </w:t>
      </w:r>
      <w:proofErr w:type="gramStart"/>
      <w:r>
        <w:t>Trigonometry :</w:t>
      </w:r>
      <w:proofErr w:type="gramEnd"/>
      <w:r>
        <w:t xml:space="preserve"> </w:t>
      </w:r>
    </w:p>
    <w:p w:rsidR="00951AFE" w:rsidRDefault="00951AFE" w:rsidP="00951AFE">
      <w:pPr>
        <w:pStyle w:val="bodytext"/>
      </w:pPr>
      <w:proofErr w:type="gramStart"/>
      <w:r>
        <w:t>sin</w:t>
      </w:r>
      <w:proofErr w:type="gramEnd"/>
      <w:r>
        <w:rPr>
          <w:noProof/>
        </w:rPr>
        <w:drawing>
          <wp:inline distT="0" distB="0" distL="0" distR="0">
            <wp:extent cx="888365" cy="284480"/>
            <wp:effectExtent l="0" t="0" r="6985" b="1270"/>
            <wp:docPr id="30" name="Picture 30" descr="http://www.cbseguess.com/ebooks/x/imag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cbseguess.com/ebooks/x/images/image022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cos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888365" cy="284480"/>
            <wp:effectExtent l="0" t="0" r="6985" b="1270"/>
            <wp:docPr id="29" name="Picture 29" descr="http://www.cbseguess.com/ebooks/x/imag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cbseguess.com/ebooks/x/images/image024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tan </w:t>
      </w:r>
      <w:r>
        <w:rPr>
          <w:noProof/>
        </w:rPr>
        <w:drawing>
          <wp:inline distT="0" distB="0" distL="0" distR="0">
            <wp:extent cx="750570" cy="284480"/>
            <wp:effectExtent l="0" t="0" r="0" b="1270"/>
            <wp:docPr id="28" name="Picture 28" descr="http://www.cbseguess.com/ebooks/x/imag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cbseguess.com/ebooks/x/images/image026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AFE" w:rsidRDefault="00951AFE" w:rsidP="00951AFE">
      <w:pPr>
        <w:pStyle w:val="bodytext"/>
      </w:pPr>
      <w:r>
        <w:br/>
      </w:r>
      <w:proofErr w:type="gramStart"/>
      <w:r>
        <w:t>cosec</w:t>
      </w:r>
      <w:proofErr w:type="gramEnd"/>
      <w:r>
        <w:rPr>
          <w:noProof/>
        </w:rPr>
        <w:drawing>
          <wp:inline distT="0" distB="0" distL="0" distR="0">
            <wp:extent cx="888365" cy="284480"/>
            <wp:effectExtent l="0" t="0" r="6985" b="1270"/>
            <wp:docPr id="27" name="Picture 27" descr="http://www.cbseguess.com/ebooks/x/images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cbseguess.com/ebooks/x/images/image028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sec </w:t>
      </w:r>
      <w:r>
        <w:rPr>
          <w:noProof/>
        </w:rPr>
        <w:drawing>
          <wp:inline distT="0" distB="0" distL="0" distR="0">
            <wp:extent cx="888365" cy="284480"/>
            <wp:effectExtent l="0" t="0" r="6985" b="1270"/>
            <wp:docPr id="26" name="Picture 26" descr="http://www.cbseguess.com/ebooks/x/images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cbseguess.com/ebooks/x/images/image03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cot </w:t>
      </w:r>
      <w:r>
        <w:rPr>
          <w:noProof/>
        </w:rPr>
        <w:drawing>
          <wp:inline distT="0" distB="0" distL="0" distR="0">
            <wp:extent cx="224155" cy="94615"/>
            <wp:effectExtent l="0" t="0" r="4445" b="635"/>
            <wp:docPr id="25" name="Picture 25" descr="http://www.cbseguess.com/ebooks/x/image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cbseguess.com/ebooks/x/images/image032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284480"/>
            <wp:effectExtent l="0" t="0" r="0" b="1270"/>
            <wp:docPr id="24" name="Picture 24" descr="http://www.cbseguess.com/ebooks/x/images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cbseguess.com/ebooks/x/images/image034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38"/>
        <w:gridCol w:w="805"/>
        <w:gridCol w:w="960"/>
        <w:gridCol w:w="748"/>
        <w:gridCol w:w="960"/>
        <w:gridCol w:w="812"/>
      </w:tblGrid>
      <w:tr w:rsidR="00D7338C" w:rsidRPr="00D733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</w:t>
            </w: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</w:t>
            </w: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 xml:space="preserve">o </w:t>
            </w:r>
          </w:p>
        </w:tc>
      </w:tr>
      <w:tr w:rsidR="00D7338C" w:rsidRPr="00D733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sin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12395" cy="189865"/>
                  <wp:effectExtent l="0" t="0" r="1905" b="0"/>
                  <wp:docPr id="95" name="Picture 95" descr="http://www.cbseguess.com/ebooks/x/images/image0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cbseguess.com/ebooks/x/images/image0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0325" cy="259080"/>
                  <wp:effectExtent l="0" t="0" r="0" b="7620"/>
                  <wp:docPr id="94" name="Picture 94" descr="http://www.cbseguess.com/ebooks/x/images/image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cbseguess.com/ebooks/x/images/image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20650" cy="267335"/>
                  <wp:effectExtent l="0" t="0" r="0" b="0"/>
                  <wp:docPr id="93" name="Picture 93" descr="http://www.cbseguess.com/ebooks/x/images/image0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cbseguess.com/ebooks/x/images/image0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20650" cy="293370"/>
                  <wp:effectExtent l="0" t="0" r="0" b="0"/>
                  <wp:docPr id="92" name="Picture 92" descr="http://www.cbseguess.com/ebooks/x/images/image0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cbseguess.com/ebooks/x/images/image0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D7338C" w:rsidRPr="00D733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Cos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12395" cy="189865"/>
                  <wp:effectExtent l="0" t="0" r="1905" b="0"/>
                  <wp:docPr id="91" name="Picture 91" descr="http://www.cbseguess.com/ebooks/x/images/image0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cbseguess.com/ebooks/x/images/image0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20650" cy="293370"/>
                  <wp:effectExtent l="0" t="0" r="0" b="0"/>
                  <wp:docPr id="90" name="Picture 90" descr="http://www.cbseguess.com/ebooks/x/images/image0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cbseguess.com/ebooks/x/images/image0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20650" cy="267335"/>
                  <wp:effectExtent l="0" t="0" r="0" b="0"/>
                  <wp:docPr id="89" name="Picture 89" descr="http://www.cbseguess.com/ebooks/x/images/image0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cbseguess.com/ebooks/x/images/image0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0325" cy="259080"/>
                  <wp:effectExtent l="0" t="0" r="0" b="7620"/>
                  <wp:docPr id="88" name="Picture 88" descr="http://www.cbseguess.com/ebooks/x/images/image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cbseguess.com/ebooks/x/images/image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7338C" w:rsidRPr="00D733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Tan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12395" cy="189865"/>
                  <wp:effectExtent l="0" t="0" r="1905" b="0"/>
                  <wp:docPr id="87" name="Picture 87" descr="http://www.cbseguess.com/ebooks/x/images/image0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cbseguess.com/ebooks/x/images/image0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50190" cy="267335"/>
                  <wp:effectExtent l="0" t="0" r="0" b="0"/>
                  <wp:docPr id="86" name="Picture 86" descr="http://www.cbseguess.com/ebooks/x/images/image0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cbseguess.com/ebooks/x/images/image0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2720" cy="198120"/>
                  <wp:effectExtent l="0" t="0" r="0" b="0"/>
                  <wp:docPr id="85" name="Picture 85" descr="http://www.cbseguess.com/ebooks/x/images/image0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cbseguess.com/ebooks/x/images/image0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N.D</w:t>
            </w:r>
          </w:p>
        </w:tc>
      </w:tr>
      <w:tr w:rsidR="00D7338C" w:rsidRPr="00D733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Cosec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12395" cy="189865"/>
                  <wp:effectExtent l="0" t="0" r="1905" b="0"/>
                  <wp:docPr id="84" name="Picture 84" descr="http://www.cbseguess.com/ebooks/x/images/image0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cbseguess.com/ebooks/x/images/image0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2720" cy="198120"/>
                  <wp:effectExtent l="0" t="0" r="0" b="0"/>
                  <wp:docPr id="83" name="Picture 83" descr="http://www.cbseguess.com/ebooks/x/images/image05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cbseguess.com/ebooks/x/images/image05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20650" cy="267335"/>
                  <wp:effectExtent l="0" t="0" r="0" b="0"/>
                  <wp:docPr id="82" name="Picture 82" descr="http://www.cbseguess.com/ebooks/x/images/image0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cbseguess.com/ebooks/x/images/image05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D7338C" w:rsidRPr="00D733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Sec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12395" cy="189865"/>
                  <wp:effectExtent l="0" t="0" r="1905" b="0"/>
                  <wp:docPr id="81" name="Picture 81" descr="http://www.cbseguess.com/ebooks/x/images/image0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cbseguess.com/ebooks/x/images/image0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20650" cy="267335"/>
                  <wp:effectExtent l="0" t="0" r="0" b="0"/>
                  <wp:docPr id="80" name="Picture 80" descr="http://www.cbseguess.com/ebooks/x/images/image0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cbseguess.com/ebooks/x/images/image05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2720" cy="198120"/>
                  <wp:effectExtent l="0" t="0" r="0" b="0"/>
                  <wp:docPr id="79" name="Picture 79" descr="http://www.cbseguess.com/ebooks/x/images/image05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cbseguess.com/ebooks/x/images/image05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N.D</w:t>
            </w:r>
          </w:p>
        </w:tc>
      </w:tr>
      <w:tr w:rsidR="00D7338C" w:rsidRPr="00D733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Cot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12395" cy="189865"/>
                  <wp:effectExtent l="0" t="0" r="1905" b="0"/>
                  <wp:docPr id="78" name="Picture 78" descr="http://www.cbseguess.com/ebooks/x/images/image0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cbseguess.com/ebooks/x/images/image0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2720" cy="198120"/>
                  <wp:effectExtent l="0" t="0" r="0" b="0"/>
                  <wp:docPr id="77" name="Picture 77" descr="http://www.cbseguess.com/ebooks/x/images/image0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cbseguess.com/ebooks/x/images/image0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50190" cy="267335"/>
                  <wp:effectExtent l="0" t="0" r="0" b="0"/>
                  <wp:docPr id="76" name="Picture 76" descr="http://www.cbseguess.com/ebooks/x/images/image0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cbseguess.com/ebooks/x/images/image0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38C" w:rsidRPr="00D7338C" w:rsidRDefault="00D7338C" w:rsidP="00D7338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733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</w:tbl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ins w:id="0" w:author="Unknown"/>
          <w:rFonts w:ascii="Times New Roman" w:eastAsia="Times New Roman" w:hAnsi="Times New Roman" w:cs="Times New Roman"/>
          <w:color w:val="000000"/>
          <w:sz w:val="18"/>
          <w:szCs w:val="18"/>
        </w:rPr>
      </w:pPr>
      <w:ins w:id="1" w:author="Unknown">
        <w:r w:rsidRPr="00D7338C">
          <w:rPr>
            <w:rFonts w:ascii="Times New Roman" w:eastAsia="Times New Roman" w:hAnsi="Times New Roman" w:cs="Times New Roman"/>
            <w:b/>
            <w:bCs/>
            <w:color w:val="000000"/>
            <w:sz w:val="18"/>
            <w:szCs w:val="18"/>
          </w:rPr>
          <w:t xml:space="preserve">Q. 24. </w:t>
        </w:r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Sin (90- </w:t>
        </w:r>
      </w:ins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12395" cy="189865"/>
            <wp:effectExtent l="0" t="0" r="1905" b="0"/>
            <wp:docPr id="75" name="Picture 75" descr="http://www.cbseguess.com/ebooks/x/imag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cbseguess.com/ebooks/x/images/image03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" w:author="Unknown"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>) =</w:t>
        </w:r>
        <w:proofErr w:type="spellStart"/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>cos</w:t>
        </w:r>
      </w:ins>
      <w:proofErr w:type="spellEnd"/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12395" cy="189865"/>
            <wp:effectExtent l="0" t="0" r="1905" b="0"/>
            <wp:docPr id="74" name="Picture 74" descr="http://www.cbseguess.com/ebooks/x/imag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cbseguess.com/ebooks/x/images/image03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3" w:author="Unknown"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 tan (90-</w:t>
        </w:r>
      </w:ins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12395" cy="189865"/>
            <wp:effectExtent l="0" t="0" r="1905" b="0"/>
            <wp:docPr id="73" name="Picture 73" descr="http://www.cbseguess.com/ebooks/x/imag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cbseguess.com/ebooks/x/images/image03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4" w:author="Unknown"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 ) =cot </w:t>
        </w:r>
      </w:ins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12395" cy="189865"/>
            <wp:effectExtent l="0" t="0" r="1905" b="0"/>
            <wp:docPr id="72" name="Picture 72" descr="http://www.cbseguess.com/ebooks/x/imag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cbseguess.com/ebooks/x/images/image03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5" w:author="Unknown"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>sec (90-</w:t>
        </w:r>
      </w:ins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12395" cy="189865"/>
            <wp:effectExtent l="0" t="0" r="1905" b="0"/>
            <wp:docPr id="71" name="Picture 71" descr="http://www.cbseguess.com/ebooks/x/imag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cbseguess.com/ebooks/x/images/image03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6" w:author="Unknown"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 ) =</w:t>
        </w:r>
        <w:proofErr w:type="spellStart"/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>cos</w:t>
        </w:r>
      </w:ins>
      <w:proofErr w:type="spellEnd"/>
      <w:r>
        <w:rPr>
          <w:rFonts w:ascii="Times New Roman" w:eastAsia="Times New Roman" w:hAnsi="Times New Roman" w:cs="Times New Roman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250190" cy="94615"/>
            <wp:effectExtent l="0" t="0" r="0" b="635"/>
            <wp:docPr id="70" name="Picture 70" descr="http://www.cbseguess.com/ebooks/x/images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cbseguess.com/ebooks/x/images/image060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7" w:author="Unknown"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 </w:t>
        </w:r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br/>
        </w:r>
        <w:proofErr w:type="spellStart"/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>cos</w:t>
        </w:r>
        <w:proofErr w:type="spellEnd"/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 (90- </w:t>
        </w:r>
      </w:ins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12395" cy="189865"/>
            <wp:effectExtent l="0" t="0" r="1905" b="0"/>
            <wp:docPr id="69" name="Picture 69" descr="http://www.cbseguess.com/ebooks/x/imag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cbseguess.com/ebooks/x/images/image03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8" w:author="Unknown"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>) =sin</w:t>
        </w:r>
      </w:ins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12395" cy="189865"/>
            <wp:effectExtent l="0" t="0" r="1905" b="0"/>
            <wp:docPr id="68" name="Picture 68" descr="http://www.cbseguess.com/ebooks/x/imag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cbseguess.com/ebooks/x/images/image03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9" w:author="Unknown"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 cot (90- </w:t>
        </w:r>
      </w:ins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12395" cy="189865"/>
            <wp:effectExtent l="0" t="0" r="1905" b="0"/>
            <wp:docPr id="67" name="Picture 67" descr="http://www.cbseguess.com/ebooks/x/imag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cbseguess.com/ebooks/x/images/image03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0" w:author="Unknown"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) =tan </w:t>
        </w:r>
      </w:ins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12395" cy="189865"/>
            <wp:effectExtent l="0" t="0" r="1905" b="0"/>
            <wp:docPr id="66" name="Picture 66" descr="http://www.cbseguess.com/ebooks/x/imag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cbseguess.com/ebooks/x/images/image03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1" w:author="Unknown"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>cosec (90-</w:t>
        </w:r>
      </w:ins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12395" cy="189865"/>
            <wp:effectExtent l="0" t="0" r="1905" b="0"/>
            <wp:docPr id="65" name="Picture 65" descr="http://www.cbseguess.com/ebooks/x/imag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cbseguess.com/ebooks/x/images/image03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2" w:author="Unknown"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 ) =sec</w:t>
        </w:r>
      </w:ins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12395" cy="189865"/>
            <wp:effectExtent l="0" t="0" r="1905" b="0"/>
            <wp:docPr id="64" name="Picture 64" descr="http://www.cbseguess.com/ebooks/x/imag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cbseguess.com/ebooks/x/images/image03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3" w:author="Unknown"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 </w:t>
        </w:r>
      </w:ins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ins w:id="14" w:author="Unknown"/>
          <w:rFonts w:ascii="Times New Roman" w:eastAsia="Times New Roman" w:hAnsi="Times New Roman" w:cs="Times New Roman"/>
          <w:color w:val="000000"/>
          <w:sz w:val="18"/>
          <w:szCs w:val="18"/>
        </w:rPr>
      </w:pPr>
      <w:ins w:id="15" w:author="Unknown">
        <w:r w:rsidRPr="00D7338C">
          <w:rPr>
            <w:rFonts w:ascii="Times New Roman" w:eastAsia="Times New Roman" w:hAnsi="Times New Roman" w:cs="Times New Roman"/>
            <w:b/>
            <w:bCs/>
            <w:color w:val="000000"/>
            <w:sz w:val="18"/>
            <w:szCs w:val="18"/>
          </w:rPr>
          <w:t>Q. 25.</w:t>
        </w:r>
      </w:ins>
    </w:p>
    <w:p w:rsidR="00D7338C" w:rsidRPr="00D7338C" w:rsidRDefault="00D7338C" w:rsidP="00D7338C">
      <w:pPr>
        <w:spacing w:before="100" w:beforeAutospacing="1" w:after="100" w:afterAutospacing="1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59080" cy="189865"/>
            <wp:effectExtent l="0" t="0" r="7620" b="635"/>
            <wp:docPr id="63" name="Picture 63" descr="http://www.cbseguess.com/ebooks/x/images/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cbseguess.com/ebooks/x/images/image062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7" w:author="Unknown">
        <w:r w:rsidRPr="00D7338C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  <w:proofErr w:type="gramStart"/>
        <w:r w:rsidRPr="00D7338C">
          <w:rPr>
            <w:rFonts w:ascii="Times New Roman" w:eastAsia="Times New Roman" w:hAnsi="Times New Roman" w:cs="Times New Roman"/>
            <w:sz w:val="24"/>
            <w:szCs w:val="24"/>
          </w:rPr>
          <w:t xml:space="preserve">+ </w:t>
        </w:r>
      </w:ins>
      <w:proofErr w:type="gramEnd"/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55320" cy="189865"/>
            <wp:effectExtent l="0" t="0" r="0" b="635"/>
            <wp:docPr id="62" name="Picture 62" descr="http://www.cbseguess.com/ebooks/x/images/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cbseguess.com/ebooks/x/images/image064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8" w:author="Unknown">
        <w:r w:rsidRPr="00D7338C">
          <w:rPr>
            <w:rFonts w:ascii="Times New Roman" w:eastAsia="Times New Roman" w:hAnsi="Times New Roman" w:cs="Times New Roman"/>
            <w:sz w:val="24"/>
            <w:szCs w:val="24"/>
          </w:rPr>
          <w:t>; 1 +</w:t>
        </w:r>
      </w:ins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69595" cy="189865"/>
            <wp:effectExtent l="0" t="0" r="1905" b="635"/>
            <wp:docPr id="61" name="Picture 61" descr="http://www.cbseguess.com/ebooks/x/images/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cbseguess.com/ebooks/x/images/image066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9" w:author="Unknown">
        <w:r w:rsidRPr="00D733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62585" cy="189865"/>
            <wp:effectExtent l="0" t="0" r="0" b="635"/>
            <wp:docPr id="60" name="Picture 60" descr="http://www.cbseguess.com/ebooks/x/images/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cbseguess.com/ebooks/x/images/image068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0" w:author="Unknown">
        <w:r w:rsidRPr="00D7338C">
          <w:rPr>
            <w:rFonts w:ascii="Times New Roman" w:eastAsia="Times New Roman" w:hAnsi="Times New Roman" w:cs="Times New Roman"/>
            <w:sz w:val="24"/>
            <w:szCs w:val="24"/>
          </w:rPr>
          <w:t xml:space="preserve">; </w:t>
        </w:r>
      </w:ins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87985" cy="189865"/>
            <wp:effectExtent l="0" t="0" r="0" b="635"/>
            <wp:docPr id="59" name="Picture 59" descr="http://www.cbseguess.com/ebooks/x/images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cbseguess.com/ebooks/x/images/image070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1" w:author="Unknown">
        <w:r w:rsidRPr="00D7338C">
          <w:rPr>
            <w:rFonts w:ascii="Times New Roman" w:eastAsia="Times New Roman" w:hAnsi="Times New Roman" w:cs="Times New Roman"/>
            <w:sz w:val="24"/>
            <w:szCs w:val="24"/>
          </w:rPr>
          <w:t xml:space="preserve">+ 1= </w:t>
        </w:r>
      </w:ins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05130" cy="189865"/>
            <wp:effectExtent l="0" t="0" r="0" b="635"/>
            <wp:docPr id="58" name="Picture 58" descr="http://www.cbseguess.com/ebooks/x/images/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cbseguess.com/ebooks/x/images/image072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2" w:author="Unknown">
        <w:r w:rsidRPr="00D7338C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r w:rsidRPr="00D7338C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59080" cy="189865"/>
            <wp:effectExtent l="0" t="0" r="7620" b="635"/>
            <wp:docPr id="57" name="Picture 57" descr="http://www.cbseguess.com/ebooks/x/images/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cbseguess.com/ebooks/x/images/image062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ins w:id="23" w:author="Unknown">
        <w:r w:rsidRPr="00D7338C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proofErr w:type="spellEnd"/>
        <w:r w:rsidRPr="00D7338C">
          <w:rPr>
            <w:rFonts w:ascii="Times New Roman" w:eastAsia="Times New Roman" w:hAnsi="Times New Roman" w:cs="Times New Roman"/>
            <w:sz w:val="24"/>
            <w:szCs w:val="24"/>
          </w:rPr>
          <w:t xml:space="preserve"> = 1 - </w:t>
        </w:r>
      </w:ins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87985" cy="189865"/>
            <wp:effectExtent l="0" t="0" r="0" b="635"/>
            <wp:docPr id="56" name="Picture 56" descr="http://www.cbseguess.com/ebooks/x/images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cbseguess.com/ebooks/x/images/image074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4" w:author="Unknown">
        <w:r w:rsidRPr="00D7338C">
          <w:rPr>
            <w:rFonts w:ascii="Times New Roman" w:eastAsia="Times New Roman" w:hAnsi="Times New Roman" w:cs="Times New Roman"/>
            <w:sz w:val="24"/>
            <w:szCs w:val="24"/>
          </w:rPr>
          <w:t xml:space="preserve">; </w:t>
        </w:r>
      </w:ins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62585" cy="189865"/>
            <wp:effectExtent l="0" t="0" r="0" b="635"/>
            <wp:docPr id="55" name="Picture 55" descr="http://www.cbseguess.com/ebooks/x/images/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cbseguess.com/ebooks/x/images/image068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5" w:author="Unknown">
        <w:r w:rsidRPr="00D7338C">
          <w:rPr>
            <w:rFonts w:ascii="Times New Roman" w:eastAsia="Times New Roman" w:hAnsi="Times New Roman" w:cs="Times New Roman"/>
            <w:sz w:val="24"/>
            <w:szCs w:val="24"/>
          </w:rPr>
          <w:t>A -</w:t>
        </w:r>
      </w:ins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55320" cy="189865"/>
            <wp:effectExtent l="0" t="0" r="0" b="635"/>
            <wp:docPr id="54" name="Picture 54" descr="http://www.cbseguess.com/ebooks/x/images/image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cbseguess.com/ebooks/x/images/image078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6" w:author="Unknown">
        <w:r w:rsidRPr="00D7338C">
          <w:rPr>
            <w:rFonts w:ascii="Times New Roman" w:eastAsia="Times New Roman" w:hAnsi="Times New Roman" w:cs="Times New Roman"/>
            <w:sz w:val="24"/>
            <w:szCs w:val="24"/>
          </w:rPr>
          <w:t xml:space="preserve"> ; </w:t>
        </w:r>
      </w:ins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05130" cy="189865"/>
            <wp:effectExtent l="0" t="0" r="0" b="635"/>
            <wp:docPr id="53" name="Picture 53" descr="http://www.cbseguess.com/ebooks/x/images/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cbseguess.com/ebooks/x/images/image072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7" w:author="Unknown">
        <w:r w:rsidRPr="00D7338C">
          <w:rPr>
            <w:rFonts w:ascii="Times New Roman" w:eastAsia="Times New Roman" w:hAnsi="Times New Roman" w:cs="Times New Roman"/>
            <w:sz w:val="24"/>
            <w:szCs w:val="24"/>
          </w:rPr>
          <w:t xml:space="preserve">A - </w:t>
        </w:r>
      </w:ins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47065" cy="189865"/>
            <wp:effectExtent l="0" t="0" r="635" b="635"/>
            <wp:docPr id="52" name="Picture 52" descr="http://www.cbseguess.com/ebooks/x/images/image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cbseguess.com/ebooks/x/images/image080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8" w:author="Unknown">
        <w:r w:rsidRPr="00D7338C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01625" cy="189865"/>
            <wp:effectExtent l="0" t="0" r="3175" b="635"/>
            <wp:docPr id="51" name="Picture 51" descr="http://www.cbseguess.com/ebooks/x/images/image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cbseguess.com/ebooks/x/images/image082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9" w:author="Unknown">
        <w:r w:rsidRPr="00D7338C">
          <w:rPr>
            <w:rFonts w:ascii="Times New Roman" w:eastAsia="Times New Roman" w:hAnsi="Times New Roman" w:cs="Times New Roman"/>
            <w:sz w:val="24"/>
            <w:szCs w:val="24"/>
          </w:rPr>
          <w:t>A = 1 -</w:t>
        </w:r>
      </w:ins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79730" cy="189865"/>
            <wp:effectExtent l="0" t="0" r="1270" b="635"/>
            <wp:docPr id="50" name="Picture 50" descr="http://www.cbseguess.com/ebooks/x/images/image0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cbseguess.com/ebooks/x/images/image084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30" w:author="Unknown">
        <w:r w:rsidRPr="00D7338C">
          <w:rPr>
            <w:rFonts w:ascii="Times New Roman" w:eastAsia="Times New Roman" w:hAnsi="Times New Roman" w:cs="Times New Roman"/>
            <w:sz w:val="24"/>
            <w:szCs w:val="24"/>
          </w:rPr>
          <w:t xml:space="preserve"> ; </w:t>
        </w:r>
      </w:ins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76225" cy="189865"/>
            <wp:effectExtent l="0" t="0" r="9525" b="635"/>
            <wp:docPr id="49" name="Picture 49" descr="http://www.cbseguess.com/ebooks/x/images/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cbseguess.com/ebooks/x/images/image086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31" w:author="Unknown">
        <w:r w:rsidRPr="00D7338C">
          <w:rPr>
            <w:rFonts w:ascii="Times New Roman" w:eastAsia="Times New Roman" w:hAnsi="Times New Roman" w:cs="Times New Roman"/>
            <w:sz w:val="24"/>
            <w:szCs w:val="24"/>
          </w:rPr>
          <w:t>A =</w:t>
        </w:r>
      </w:ins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38175" cy="189865"/>
            <wp:effectExtent l="0" t="0" r="9525" b="635"/>
            <wp:docPr id="48" name="Picture 48" descr="http://www.cbseguess.com/ebooks/x/images/image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cbseguess.com/ebooks/x/images/image088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32" w:author="Unknown">
        <w:r w:rsidRPr="00D7338C">
          <w:rPr>
            <w:rFonts w:ascii="Times New Roman" w:eastAsia="Times New Roman" w:hAnsi="Times New Roman" w:cs="Times New Roman"/>
            <w:sz w:val="24"/>
            <w:szCs w:val="24"/>
          </w:rPr>
          <w:t xml:space="preserve"> ; </w:t>
        </w:r>
      </w:ins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67335" cy="112395"/>
            <wp:effectExtent l="0" t="0" r="0" b="1905"/>
            <wp:docPr id="47" name="Picture 47" descr="http://www.cbseguess.com/ebooks/x/images/image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cbseguess.com/ebooks/x/images/image090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33" w:author="Unknown">
        <w:r w:rsidRPr="00D7338C">
          <w:rPr>
            <w:rFonts w:ascii="Times New Roman" w:eastAsia="Times New Roman" w:hAnsi="Times New Roman" w:cs="Times New Roman"/>
            <w:sz w:val="24"/>
            <w:szCs w:val="24"/>
          </w:rPr>
          <w:t xml:space="preserve">A = </w:t>
        </w:r>
      </w:ins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767715" cy="189865"/>
            <wp:effectExtent l="0" t="0" r="0" b="635"/>
            <wp:docPr id="46" name="Picture 46" descr="http://www.cbseguess.com/ebooks/x/images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cbseguess.com/ebooks/x/images/image092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ins w:id="34" w:author="Unknown"/>
          <w:rFonts w:ascii="Times New Roman" w:eastAsia="Times New Roman" w:hAnsi="Times New Roman" w:cs="Times New Roman"/>
          <w:color w:val="000000"/>
          <w:sz w:val="18"/>
          <w:szCs w:val="18"/>
        </w:rPr>
      </w:pPr>
      <w:ins w:id="35" w:author="Unknown">
        <w:r w:rsidRPr="00D7338C">
          <w:rPr>
            <w:rFonts w:ascii="Times New Roman" w:eastAsia="Times New Roman" w:hAnsi="Times New Roman" w:cs="Times New Roman"/>
            <w:b/>
            <w:bCs/>
            <w:color w:val="000000"/>
            <w:sz w:val="18"/>
            <w:szCs w:val="18"/>
          </w:rPr>
          <w:t xml:space="preserve">Q. 26. </w:t>
        </w:r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Area of the sector = </w:t>
        </w:r>
      </w:ins>
      <w:r>
        <w:rPr>
          <w:rFonts w:ascii="Times New Roman" w:eastAsia="Times New Roman" w:hAnsi="Times New Roman" w:cs="Times New Roman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500380" cy="267335"/>
            <wp:effectExtent l="0" t="0" r="0" b="0"/>
            <wp:docPr id="45" name="Picture 45" descr="http://www.cbseguess.com/ebooks/x/images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cbseguess.com/ebooks/x/images/image094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ins w:id="36" w:author="Unknown"/>
          <w:rFonts w:ascii="Times New Roman" w:eastAsia="Times New Roman" w:hAnsi="Times New Roman" w:cs="Times New Roman"/>
          <w:color w:val="000000"/>
          <w:sz w:val="18"/>
          <w:szCs w:val="18"/>
        </w:rPr>
      </w:pPr>
      <w:ins w:id="37" w:author="Unknown">
        <w:r w:rsidRPr="00D7338C">
          <w:rPr>
            <w:rFonts w:ascii="Times New Roman" w:eastAsia="Times New Roman" w:hAnsi="Times New Roman" w:cs="Times New Roman"/>
            <w:b/>
            <w:bCs/>
            <w:color w:val="000000"/>
            <w:sz w:val="18"/>
            <w:szCs w:val="18"/>
          </w:rPr>
          <w:t xml:space="preserve">Q. 27. </w:t>
        </w:r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Length of an arc of a sector (l) = </w:t>
        </w:r>
      </w:ins>
      <w:r>
        <w:rPr>
          <w:rFonts w:ascii="Times New Roman" w:eastAsia="Times New Roman" w:hAnsi="Times New Roman" w:cs="Times New Roman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500380" cy="267335"/>
            <wp:effectExtent l="0" t="0" r="0" b="0"/>
            <wp:docPr id="44" name="Picture 44" descr="http://www.cbseguess.com/ebooks/x/images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cbseguess.com/ebooks/x/images/image096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ins w:id="38" w:author="Unknown"/>
          <w:rFonts w:ascii="Times New Roman" w:eastAsia="Times New Roman" w:hAnsi="Times New Roman" w:cs="Times New Roman"/>
          <w:color w:val="000000"/>
          <w:sz w:val="18"/>
          <w:szCs w:val="18"/>
        </w:rPr>
      </w:pPr>
      <w:ins w:id="39" w:author="Unknown">
        <w:r w:rsidRPr="00D7338C">
          <w:rPr>
            <w:rFonts w:ascii="Times New Roman" w:eastAsia="Times New Roman" w:hAnsi="Times New Roman" w:cs="Times New Roman"/>
            <w:b/>
            <w:bCs/>
            <w:color w:val="000000"/>
            <w:sz w:val="18"/>
            <w:szCs w:val="18"/>
          </w:rPr>
          <w:t xml:space="preserve">Q. 28. </w:t>
        </w:r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>Perimeter of sector = l+2r</w:t>
        </w:r>
      </w:ins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ins w:id="40" w:author="Unknown"/>
          <w:rFonts w:ascii="Times New Roman" w:eastAsia="Times New Roman" w:hAnsi="Times New Roman" w:cs="Times New Roman"/>
          <w:color w:val="000000"/>
          <w:sz w:val="18"/>
          <w:szCs w:val="18"/>
        </w:rPr>
      </w:pPr>
      <w:ins w:id="41" w:author="Unknown">
        <w:r w:rsidRPr="00D7338C">
          <w:rPr>
            <w:rFonts w:ascii="Times New Roman" w:eastAsia="Times New Roman" w:hAnsi="Times New Roman" w:cs="Times New Roman"/>
            <w:b/>
            <w:bCs/>
            <w:color w:val="000000"/>
            <w:sz w:val="18"/>
            <w:szCs w:val="18"/>
          </w:rPr>
          <w:lastRenderedPageBreak/>
          <w:t xml:space="preserve">Q. 29. </w:t>
        </w:r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Area of an equilateral triangle = </w:t>
        </w:r>
      </w:ins>
      <w:r>
        <w:rPr>
          <w:rFonts w:ascii="Times New Roman" w:eastAsia="Times New Roman" w:hAnsi="Times New Roman" w:cs="Times New Roman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20650" cy="293370"/>
            <wp:effectExtent l="0" t="0" r="0" b="0"/>
            <wp:docPr id="43" name="Picture 43" descr="http://www.cbseguess.com/ebooks/x/images/image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cbseguess.com/ebooks/x/images/image098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6685" cy="112395"/>
            <wp:effectExtent l="0" t="0" r="5715" b="1905"/>
            <wp:docPr id="42" name="Picture 42" descr="http://www.cbseguess.com/ebooks/x/images/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cbseguess.com/ebooks/x/images/image100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ins w:id="42" w:author="Unknown"/>
          <w:rFonts w:ascii="Times New Roman" w:eastAsia="Times New Roman" w:hAnsi="Times New Roman" w:cs="Times New Roman"/>
          <w:color w:val="000000"/>
          <w:sz w:val="18"/>
          <w:szCs w:val="18"/>
        </w:rPr>
      </w:pPr>
      <w:ins w:id="43" w:author="Unknown">
        <w:r w:rsidRPr="00D7338C">
          <w:rPr>
            <w:rFonts w:ascii="Times New Roman" w:eastAsia="Times New Roman" w:hAnsi="Times New Roman" w:cs="Times New Roman"/>
            <w:b/>
            <w:bCs/>
            <w:color w:val="000000"/>
            <w:sz w:val="18"/>
            <w:szCs w:val="18"/>
          </w:rPr>
          <w:t xml:space="preserve">Q. 30. </w:t>
        </w:r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Volume of a cube = </w:t>
        </w:r>
      </w:ins>
      <w:r>
        <w:rPr>
          <w:rFonts w:ascii="Times New Roman" w:eastAsia="Times New Roman" w:hAnsi="Times New Roman" w:cs="Times New Roman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6685" cy="189865"/>
            <wp:effectExtent l="0" t="0" r="5715" b="635"/>
            <wp:docPr id="41" name="Picture 41" descr="http://www.cbseguess.com/ebooks/x/images/imag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cbseguess.com/ebooks/x/images/image102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ins w:id="44" w:author="Unknown"/>
          <w:rFonts w:ascii="Times New Roman" w:eastAsia="Times New Roman" w:hAnsi="Times New Roman" w:cs="Times New Roman"/>
          <w:color w:val="000000"/>
          <w:sz w:val="18"/>
          <w:szCs w:val="18"/>
        </w:rPr>
      </w:pPr>
      <w:ins w:id="45" w:author="Unknown">
        <w:r w:rsidRPr="00D7338C">
          <w:rPr>
            <w:rFonts w:ascii="Times New Roman" w:eastAsia="Times New Roman" w:hAnsi="Times New Roman" w:cs="Times New Roman"/>
            <w:b/>
            <w:bCs/>
            <w:color w:val="000000"/>
            <w:sz w:val="18"/>
            <w:szCs w:val="18"/>
          </w:rPr>
          <w:t xml:space="preserve">Q. 31. </w:t>
        </w:r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>Volume of a cuboid = l*b*h</w:t>
        </w:r>
      </w:ins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ins w:id="46" w:author="Unknown"/>
          <w:rFonts w:ascii="Times New Roman" w:eastAsia="Times New Roman" w:hAnsi="Times New Roman" w:cs="Times New Roman"/>
          <w:color w:val="000000"/>
          <w:sz w:val="18"/>
          <w:szCs w:val="18"/>
        </w:rPr>
      </w:pPr>
      <w:ins w:id="47" w:author="Unknown">
        <w:r w:rsidRPr="00D7338C">
          <w:rPr>
            <w:rFonts w:ascii="Times New Roman" w:eastAsia="Times New Roman" w:hAnsi="Times New Roman" w:cs="Times New Roman"/>
            <w:b/>
            <w:bCs/>
            <w:color w:val="000000"/>
            <w:sz w:val="18"/>
            <w:szCs w:val="18"/>
          </w:rPr>
          <w:t xml:space="preserve">Q. 32. </w:t>
        </w:r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Lateral surface area of a cube = 4 </w:t>
        </w:r>
      </w:ins>
      <w:r>
        <w:rPr>
          <w:rFonts w:ascii="Times New Roman" w:eastAsia="Times New Roman" w:hAnsi="Times New Roman" w:cs="Times New Roman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6685" cy="189865"/>
            <wp:effectExtent l="0" t="0" r="5715" b="635"/>
            <wp:docPr id="40" name="Picture 40" descr="http://www.cbseguess.com/ebooks/x/images/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cbseguess.com/ebooks/x/images/image100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ins w:id="48" w:author="Unknown"/>
          <w:rFonts w:ascii="Times New Roman" w:eastAsia="Times New Roman" w:hAnsi="Times New Roman" w:cs="Times New Roman"/>
          <w:color w:val="000000"/>
          <w:sz w:val="18"/>
          <w:szCs w:val="18"/>
        </w:rPr>
      </w:pPr>
      <w:ins w:id="49" w:author="Unknown">
        <w:r w:rsidRPr="00D7338C">
          <w:rPr>
            <w:rFonts w:ascii="Times New Roman" w:eastAsia="Times New Roman" w:hAnsi="Times New Roman" w:cs="Times New Roman"/>
            <w:b/>
            <w:bCs/>
            <w:color w:val="000000"/>
            <w:sz w:val="18"/>
            <w:szCs w:val="18"/>
          </w:rPr>
          <w:t xml:space="preserve">Q. 33. </w:t>
        </w:r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L.S.A of a cuboid (area of four wall) = 2 h </w:t>
        </w:r>
        <w:proofErr w:type="gramStart"/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>( l</w:t>
        </w:r>
        <w:proofErr w:type="gramEnd"/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 + b) </w:t>
        </w:r>
      </w:ins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ins w:id="50" w:author="Unknown"/>
          <w:rFonts w:ascii="Times New Roman" w:eastAsia="Times New Roman" w:hAnsi="Times New Roman" w:cs="Times New Roman"/>
          <w:color w:val="000000"/>
          <w:sz w:val="18"/>
          <w:szCs w:val="18"/>
        </w:rPr>
      </w:pPr>
      <w:ins w:id="51" w:author="Unknown">
        <w:r w:rsidRPr="00D7338C">
          <w:rPr>
            <w:rFonts w:ascii="Times New Roman" w:eastAsia="Times New Roman" w:hAnsi="Times New Roman" w:cs="Times New Roman"/>
            <w:b/>
            <w:bCs/>
            <w:color w:val="000000"/>
            <w:sz w:val="18"/>
            <w:szCs w:val="18"/>
          </w:rPr>
          <w:t xml:space="preserve">Q. 34. </w:t>
        </w:r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Total surface area of a cube = </w:t>
        </w:r>
      </w:ins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319405" cy="189865"/>
            <wp:effectExtent l="0" t="0" r="4445" b="635"/>
            <wp:docPr id="39" name="Picture 39" descr="http://www.cbseguess.com/ebooks/x/images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cbseguess.com/ebooks/x/images/image106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ins w:id="52" w:author="Unknown"/>
          <w:rFonts w:ascii="Times New Roman" w:eastAsia="Times New Roman" w:hAnsi="Times New Roman" w:cs="Times New Roman"/>
          <w:color w:val="000000"/>
          <w:sz w:val="18"/>
          <w:szCs w:val="18"/>
        </w:rPr>
      </w:pPr>
      <w:ins w:id="53" w:author="Unknown">
        <w:r w:rsidRPr="00D7338C">
          <w:rPr>
            <w:rFonts w:ascii="Times New Roman" w:eastAsia="Times New Roman" w:hAnsi="Times New Roman" w:cs="Times New Roman"/>
            <w:b/>
            <w:bCs/>
            <w:color w:val="000000"/>
            <w:sz w:val="18"/>
            <w:szCs w:val="18"/>
          </w:rPr>
          <w:t xml:space="preserve">Q. 35. </w:t>
        </w:r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>T.S.A of a cuboid = 2 (</w:t>
        </w:r>
        <w:proofErr w:type="spellStart"/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>lb</w:t>
        </w:r>
        <w:proofErr w:type="spellEnd"/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 + </w:t>
        </w:r>
        <w:proofErr w:type="spellStart"/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>bh</w:t>
        </w:r>
        <w:proofErr w:type="spellEnd"/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 + </w:t>
        </w:r>
        <w:proofErr w:type="gramStart"/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>hl )</w:t>
        </w:r>
        <w:proofErr w:type="gramEnd"/>
      </w:ins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ins w:id="54" w:author="Unknown"/>
          <w:rFonts w:ascii="Times New Roman" w:eastAsia="Times New Roman" w:hAnsi="Times New Roman" w:cs="Times New Roman"/>
          <w:color w:val="000000"/>
          <w:sz w:val="18"/>
          <w:szCs w:val="18"/>
        </w:rPr>
      </w:pPr>
      <w:ins w:id="55" w:author="Unknown">
        <w:r w:rsidRPr="00D7338C">
          <w:rPr>
            <w:rFonts w:ascii="Times New Roman" w:eastAsia="Times New Roman" w:hAnsi="Times New Roman" w:cs="Times New Roman"/>
            <w:b/>
            <w:bCs/>
            <w:color w:val="000000"/>
            <w:sz w:val="18"/>
            <w:szCs w:val="18"/>
          </w:rPr>
          <w:t xml:space="preserve">Q. 36. </w:t>
        </w:r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Volume of a cylinder = </w:t>
        </w:r>
      </w:ins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301625" cy="189865"/>
            <wp:effectExtent l="0" t="0" r="3175" b="635"/>
            <wp:docPr id="38" name="Picture 38" descr="http://www.cbseguess.com/ebooks/x/images/image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cbseguess.com/ebooks/x/images/image108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ins w:id="56" w:author="Unknown"/>
          <w:rFonts w:ascii="Times New Roman" w:eastAsia="Times New Roman" w:hAnsi="Times New Roman" w:cs="Times New Roman"/>
          <w:color w:val="000000"/>
          <w:sz w:val="18"/>
          <w:szCs w:val="18"/>
        </w:rPr>
      </w:pPr>
      <w:ins w:id="57" w:author="Unknown">
        <w:r w:rsidRPr="00D7338C">
          <w:rPr>
            <w:rFonts w:ascii="Times New Roman" w:eastAsia="Times New Roman" w:hAnsi="Times New Roman" w:cs="Times New Roman"/>
            <w:b/>
            <w:bCs/>
            <w:color w:val="000000"/>
            <w:sz w:val="18"/>
            <w:szCs w:val="18"/>
          </w:rPr>
          <w:t xml:space="preserve">Q. 37. </w:t>
        </w:r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>Curved surface area of cylinder = 2</w:t>
        </w:r>
      </w:ins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55575" cy="189865"/>
            <wp:effectExtent l="0" t="0" r="0" b="0"/>
            <wp:docPr id="37" name="Picture 37" descr="http://www.cbseguess.com/ebooks/x/images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cbseguess.com/ebooks/x/images/image110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58" w:author="Unknown"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 h</w:t>
        </w:r>
      </w:ins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ins w:id="59" w:author="Unknown"/>
          <w:rFonts w:ascii="Times New Roman" w:eastAsia="Times New Roman" w:hAnsi="Times New Roman" w:cs="Times New Roman"/>
          <w:color w:val="000000"/>
          <w:sz w:val="18"/>
          <w:szCs w:val="18"/>
        </w:rPr>
      </w:pPr>
      <w:ins w:id="60" w:author="Unknown">
        <w:r w:rsidRPr="00D7338C">
          <w:rPr>
            <w:rFonts w:ascii="Times New Roman" w:eastAsia="Times New Roman" w:hAnsi="Times New Roman" w:cs="Times New Roman"/>
            <w:b/>
            <w:bCs/>
            <w:color w:val="000000"/>
            <w:sz w:val="18"/>
            <w:szCs w:val="18"/>
          </w:rPr>
          <w:t xml:space="preserve">Q. 38. </w:t>
        </w:r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T.S.A of cylinder = 2 </w:t>
        </w:r>
      </w:ins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577850" cy="189865"/>
            <wp:effectExtent l="0" t="0" r="0" b="635"/>
            <wp:docPr id="36" name="Picture 36" descr="http://www.cbseguess.com/ebooks/x/images/imag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cbseguess.com/ebooks/x/images/image112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ins w:id="61" w:author="Unknown"/>
          <w:rFonts w:ascii="Times New Roman" w:eastAsia="Times New Roman" w:hAnsi="Times New Roman" w:cs="Times New Roman"/>
          <w:color w:val="000000"/>
          <w:sz w:val="18"/>
          <w:szCs w:val="18"/>
        </w:rPr>
      </w:pPr>
      <w:ins w:id="62" w:author="Unknown">
        <w:r w:rsidRPr="00D7338C">
          <w:rPr>
            <w:rFonts w:ascii="Times New Roman" w:eastAsia="Times New Roman" w:hAnsi="Times New Roman" w:cs="Times New Roman"/>
            <w:b/>
            <w:bCs/>
            <w:color w:val="000000"/>
            <w:sz w:val="18"/>
            <w:szCs w:val="18"/>
          </w:rPr>
          <w:t xml:space="preserve">Q. 39. </w:t>
        </w:r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Volume of a cone = </w:t>
        </w:r>
      </w:ins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422910" cy="259080"/>
            <wp:effectExtent l="0" t="0" r="0" b="7620"/>
            <wp:docPr id="35" name="Picture 35" descr="http://www.cbseguess.com/ebooks/x/images/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cbseguess.com/ebooks/x/images/image114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ins w:id="63" w:author="Unknown"/>
          <w:rFonts w:ascii="Times New Roman" w:eastAsia="Times New Roman" w:hAnsi="Times New Roman" w:cs="Times New Roman"/>
          <w:color w:val="000000"/>
          <w:sz w:val="18"/>
          <w:szCs w:val="18"/>
        </w:rPr>
      </w:pPr>
      <w:ins w:id="64" w:author="Unknown">
        <w:r w:rsidRPr="00D7338C">
          <w:rPr>
            <w:rFonts w:ascii="Times New Roman" w:eastAsia="Times New Roman" w:hAnsi="Times New Roman" w:cs="Times New Roman"/>
            <w:b/>
            <w:bCs/>
            <w:color w:val="000000"/>
            <w:sz w:val="18"/>
            <w:szCs w:val="18"/>
          </w:rPr>
          <w:t xml:space="preserve">Q. 40. </w:t>
        </w:r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C.S.A of a cone = </w:t>
        </w:r>
      </w:ins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98120" cy="94615"/>
            <wp:effectExtent l="0" t="0" r="0" b="635"/>
            <wp:docPr id="34" name="Picture 34" descr="http://www.cbseguess.com/ebooks/x/images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cbseguess.com/ebooks/x/images/image116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65" w:author="Unknown"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 xml:space="preserve">where l = </w:t>
        </w:r>
      </w:ins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647065" cy="224155"/>
            <wp:effectExtent l="0" t="0" r="635" b="4445"/>
            <wp:docPr id="33" name="Picture 33" descr="http://www.cbseguess.com/ebooks/x/images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cbseguess.com/ebooks/x/images/image118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66" w:author="Unknown">
        <w:r w:rsidRPr="00D7338C"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>where l is slant height</w:t>
        </w:r>
      </w:ins>
    </w:p>
    <w:p w:rsidR="00D7338C" w:rsidRDefault="00D7338C" w:rsidP="00D7338C">
      <w:pPr>
        <w:pStyle w:val="bodytext"/>
      </w:pPr>
      <w:r>
        <w:rPr>
          <w:rStyle w:val="Strong"/>
        </w:rPr>
        <w:t xml:space="preserve">Q. 41. </w:t>
      </w:r>
      <w:r>
        <w:t xml:space="preserve">T.S.A of a cone = </w:t>
      </w:r>
      <w:r>
        <w:rPr>
          <w:noProof/>
        </w:rPr>
        <w:drawing>
          <wp:inline distT="0" distB="0" distL="0" distR="0">
            <wp:extent cx="577850" cy="189865"/>
            <wp:effectExtent l="0" t="0" r="0" b="635"/>
            <wp:docPr id="120" name="Picture 120" descr="http://www.cbseguess.com/ebooks/x/images/imag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www.cbseguess.com/ebooks/x/images/image120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Default="00D7338C" w:rsidP="00D7338C">
      <w:pPr>
        <w:pStyle w:val="bodytext"/>
      </w:pPr>
      <w:r>
        <w:rPr>
          <w:rStyle w:val="Strong"/>
        </w:rPr>
        <w:t xml:space="preserve">Q. 42. </w:t>
      </w:r>
      <w:r>
        <w:t xml:space="preserve">Volume of sphere = </w:t>
      </w:r>
      <w:r>
        <w:rPr>
          <w:noProof/>
        </w:rPr>
        <w:drawing>
          <wp:inline distT="0" distB="0" distL="0" distR="0">
            <wp:extent cx="336550" cy="259080"/>
            <wp:effectExtent l="0" t="0" r="6350" b="7620"/>
            <wp:docPr id="119" name="Picture 119" descr="http://www.cbseguess.com/ebooks/x/images/image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www.cbseguess.com/ebooks/x/images/image122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Default="00D7338C" w:rsidP="00D7338C">
      <w:pPr>
        <w:pStyle w:val="bodytext"/>
      </w:pPr>
      <w:r>
        <w:rPr>
          <w:rStyle w:val="Strong"/>
        </w:rPr>
        <w:t xml:space="preserve">Q. 43. </w:t>
      </w:r>
      <w:r>
        <w:t>Surface area of a sphere = 4</w:t>
      </w:r>
      <w:r>
        <w:rPr>
          <w:noProof/>
        </w:rPr>
        <w:drawing>
          <wp:inline distT="0" distB="0" distL="0" distR="0">
            <wp:extent cx="215900" cy="189865"/>
            <wp:effectExtent l="0" t="0" r="0" b="635"/>
            <wp:docPr id="118" name="Picture 118" descr="http://www.cbseguess.com/ebooks/x/images/imag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www.cbseguess.com/ebooks/x/images/image124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338C" w:rsidRDefault="00D7338C" w:rsidP="00D7338C">
      <w:pPr>
        <w:pStyle w:val="bodytext"/>
      </w:pPr>
      <w:r>
        <w:rPr>
          <w:rStyle w:val="Strong"/>
        </w:rPr>
        <w:t xml:space="preserve">Q. 44. </w:t>
      </w:r>
      <w:r>
        <w:t xml:space="preserve">Volume of a hemi sphere = </w:t>
      </w:r>
      <w:r>
        <w:rPr>
          <w:noProof/>
        </w:rPr>
        <w:drawing>
          <wp:inline distT="0" distB="0" distL="0" distR="0">
            <wp:extent cx="336550" cy="267335"/>
            <wp:effectExtent l="0" t="0" r="6350" b="0"/>
            <wp:docPr id="117" name="Picture 117" descr="http://www.cbseguess.com/ebooks/x/images/image1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www.cbseguess.com/ebooks/x/images/image126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Default="00D7338C" w:rsidP="00D7338C">
      <w:pPr>
        <w:pStyle w:val="bodytext"/>
      </w:pPr>
      <w:r>
        <w:rPr>
          <w:rStyle w:val="Strong"/>
        </w:rPr>
        <w:t xml:space="preserve">Q. 45. </w:t>
      </w:r>
      <w:r>
        <w:t>C.S.A of a hemisphere = 2</w:t>
      </w:r>
      <w:r>
        <w:rPr>
          <w:noProof/>
        </w:rPr>
        <w:drawing>
          <wp:inline distT="0" distB="0" distL="0" distR="0">
            <wp:extent cx="215900" cy="189865"/>
            <wp:effectExtent l="0" t="0" r="0" b="635"/>
            <wp:docPr id="116" name="Picture 116" descr="http://www.cbseguess.com/ebooks/x/images/imag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www.cbseguess.com/ebooks/x/images/image124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338C" w:rsidRDefault="00D7338C" w:rsidP="00D7338C">
      <w:pPr>
        <w:pStyle w:val="bodytext"/>
      </w:pPr>
      <w:r>
        <w:rPr>
          <w:rStyle w:val="Strong"/>
        </w:rPr>
        <w:t xml:space="preserve">Q. 46. </w:t>
      </w:r>
      <w:r>
        <w:t>T.S.A of a hemisphere = 3</w:t>
      </w:r>
      <w:r>
        <w:rPr>
          <w:noProof/>
        </w:rPr>
        <w:drawing>
          <wp:inline distT="0" distB="0" distL="0" distR="0">
            <wp:extent cx="215900" cy="189865"/>
            <wp:effectExtent l="0" t="0" r="0" b="635"/>
            <wp:docPr id="115" name="Picture 115" descr="http://www.cbseguess.com/ebooks/x/images/imag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www.cbseguess.com/ebooks/x/images/image124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338C" w:rsidRDefault="00D7338C" w:rsidP="00D7338C">
      <w:pPr>
        <w:pStyle w:val="bodytext"/>
      </w:pPr>
      <w:r>
        <w:rPr>
          <w:rStyle w:val="Strong"/>
        </w:rPr>
        <w:t xml:space="preserve">Q. 47. </w:t>
      </w:r>
      <w:r>
        <w:t xml:space="preserve">Volume of a frustum = </w:t>
      </w:r>
      <w:r>
        <w:rPr>
          <w:noProof/>
        </w:rPr>
        <w:drawing>
          <wp:inline distT="0" distB="0" distL="0" distR="0">
            <wp:extent cx="1311275" cy="259080"/>
            <wp:effectExtent l="0" t="0" r="3175" b="7620"/>
            <wp:docPr id="114" name="Picture 114" descr="http://www.cbseguess.com/ebooks/x/images/imag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www.cbseguess.com/ebooks/x/images/image128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Default="00D7338C" w:rsidP="00D7338C">
      <w:pPr>
        <w:pStyle w:val="bodytext"/>
      </w:pPr>
      <w:r>
        <w:rPr>
          <w:rStyle w:val="Strong"/>
        </w:rPr>
        <w:t xml:space="preserve">Q. 48. </w:t>
      </w:r>
      <w:r>
        <w:t xml:space="preserve">C.S.A of a frustum = </w:t>
      </w:r>
      <w:r>
        <w:rPr>
          <w:noProof/>
        </w:rPr>
        <w:drawing>
          <wp:inline distT="0" distB="0" distL="0" distR="0">
            <wp:extent cx="577850" cy="189865"/>
            <wp:effectExtent l="0" t="0" r="0" b="635"/>
            <wp:docPr id="113" name="Picture 113" descr="http://www.cbseguess.com/ebooks/x/images/imag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www.cbseguess.com/ebooks/x/images/image130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where l = </w:t>
      </w:r>
      <w:r>
        <w:rPr>
          <w:noProof/>
        </w:rPr>
        <w:drawing>
          <wp:inline distT="0" distB="0" distL="0" distR="0">
            <wp:extent cx="1026795" cy="224155"/>
            <wp:effectExtent l="0" t="0" r="1905" b="4445"/>
            <wp:docPr id="112" name="Picture 112" descr="http://www.cbseguess.com/ebooks/x/images/imag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www.cbseguess.com/ebooks/x/images/image132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Default="00D7338C" w:rsidP="00D7338C">
      <w:pPr>
        <w:pStyle w:val="bodytext"/>
      </w:pPr>
      <w:r>
        <w:rPr>
          <w:rStyle w:val="Strong"/>
        </w:rPr>
        <w:lastRenderedPageBreak/>
        <w:t xml:space="preserve">Q. 49. </w:t>
      </w:r>
      <w:r>
        <w:t xml:space="preserve">T.S.A of a frustum = </w:t>
      </w:r>
      <w:r>
        <w:rPr>
          <w:noProof/>
        </w:rPr>
        <w:drawing>
          <wp:inline distT="0" distB="0" distL="0" distR="0">
            <wp:extent cx="690245" cy="189865"/>
            <wp:effectExtent l="0" t="0" r="0" b="635"/>
            <wp:docPr id="111" name="Picture 111" descr="http://www.cbseguess.com/ebooks/x/images/imag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www.cbseguess.com/ebooks/x/images/image134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+ </w:t>
      </w:r>
      <w:r>
        <w:rPr>
          <w:noProof/>
        </w:rPr>
        <w:drawing>
          <wp:inline distT="0" distB="0" distL="0" distR="0">
            <wp:extent cx="267335" cy="189865"/>
            <wp:effectExtent l="0" t="0" r="0" b="635"/>
            <wp:docPr id="110" name="Picture 110" descr="http://www.cbseguess.com/ebooks/x/images/image1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ww.cbseguess.com/ebooks/x/images/image136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+ n </w:t>
      </w:r>
      <w:r>
        <w:rPr>
          <w:noProof/>
        </w:rPr>
        <w:drawing>
          <wp:inline distT="0" distB="0" distL="0" distR="0">
            <wp:extent cx="112395" cy="189865"/>
            <wp:effectExtent l="0" t="0" r="1905" b="635"/>
            <wp:docPr id="109" name="Picture 109" descr="http://www.cbseguess.com/ebooks/x/images/image1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www.cbseguess.com/ebooks/x/images/image138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Default="00D7338C" w:rsidP="00D7338C">
      <w:pPr>
        <w:pStyle w:val="bodytext"/>
      </w:pPr>
      <w:r>
        <w:rPr>
          <w:rStyle w:val="Strong"/>
        </w:rPr>
        <w:t xml:space="preserve">Q. 50. </w:t>
      </w:r>
      <w:r>
        <w:t xml:space="preserve">Surface area of a bucket = </w:t>
      </w:r>
      <w:r>
        <w:rPr>
          <w:noProof/>
        </w:rPr>
        <w:drawing>
          <wp:inline distT="0" distB="0" distL="0" distR="0">
            <wp:extent cx="690245" cy="189865"/>
            <wp:effectExtent l="0" t="0" r="0" b="635"/>
            <wp:docPr id="108" name="Picture 108" descr="http://www.cbseguess.com/ebooks/x/images/imag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www.cbseguess.com/ebooks/x/images/image134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+ </w:t>
      </w:r>
      <w:r>
        <w:rPr>
          <w:noProof/>
        </w:rPr>
        <w:drawing>
          <wp:inline distT="0" distB="0" distL="0" distR="0">
            <wp:extent cx="259080" cy="146685"/>
            <wp:effectExtent l="0" t="0" r="7620" b="5715"/>
            <wp:docPr id="107" name="Picture 107" descr="http://www.cbseguess.com/ebooks/x/images/image1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www.cbseguess.com/ebooks/x/images/image136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where </w:t>
      </w:r>
      <w:r>
        <w:rPr>
          <w:noProof/>
        </w:rPr>
        <w:drawing>
          <wp:inline distT="0" distB="0" distL="0" distR="0">
            <wp:extent cx="94615" cy="94615"/>
            <wp:effectExtent l="0" t="0" r="635" b="635"/>
            <wp:docPr id="106" name="Picture 106" descr="http://www.cbseguess.com/ebooks/x/images/image1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www.cbseguess.com/ebooks/x/images/image138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is the radius of the base (open at the top)</w:t>
      </w:r>
    </w:p>
    <w:p w:rsidR="00D7338C" w:rsidRDefault="00D7338C" w:rsidP="00D7338C">
      <w:pPr>
        <w:pStyle w:val="bodytext"/>
      </w:pPr>
      <w:proofErr w:type="gramStart"/>
      <w:r>
        <w:rPr>
          <w:rStyle w:val="Strong"/>
        </w:rPr>
        <w:t>STATISTICS :</w:t>
      </w:r>
      <w:proofErr w:type="gramEnd"/>
    </w:p>
    <w:p w:rsidR="00D7338C" w:rsidRDefault="00D7338C" w:rsidP="00D7338C">
      <w:pPr>
        <w:pStyle w:val="bodytext"/>
      </w:pPr>
      <w:r>
        <w:rPr>
          <w:rStyle w:val="Strong"/>
        </w:rPr>
        <w:t xml:space="preserve">Q. 51. </w:t>
      </w:r>
      <w:r>
        <w:t xml:space="preserve">Mean </w:t>
      </w:r>
      <w:proofErr w:type="gramStart"/>
      <w:r>
        <w:t xml:space="preserve">( </w:t>
      </w:r>
      <w:proofErr w:type="gramEnd"/>
      <w:r>
        <w:rPr>
          <w:noProof/>
        </w:rPr>
        <w:drawing>
          <wp:inline distT="0" distB="0" distL="0" distR="0">
            <wp:extent cx="793750" cy="370840"/>
            <wp:effectExtent l="0" t="0" r="6350" b="0"/>
            <wp:docPr id="105" name="Picture 105" descr="http://www.cbseguess.com/ebooks/x/images/image1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www.cbseguess.com/ebooks/x/images/image140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(direct method )</w:t>
      </w:r>
    </w:p>
    <w:p w:rsidR="00D7338C" w:rsidRDefault="00D7338C" w:rsidP="00D7338C">
      <w:pPr>
        <w:pStyle w:val="bodytext"/>
      </w:pPr>
      <w:r>
        <w:rPr>
          <w:rStyle w:val="Strong"/>
        </w:rPr>
        <w:t xml:space="preserve">Q. 52. </w:t>
      </w:r>
      <w:r>
        <w:t xml:space="preserve">Mean </w:t>
      </w:r>
      <w:proofErr w:type="gramStart"/>
      <w:r>
        <w:t xml:space="preserve">( </w:t>
      </w:r>
      <w:proofErr w:type="gramEnd"/>
      <w:r>
        <w:rPr>
          <w:noProof/>
        </w:rPr>
        <w:drawing>
          <wp:inline distT="0" distB="0" distL="0" distR="0">
            <wp:extent cx="1104265" cy="370840"/>
            <wp:effectExtent l="0" t="0" r="635" b="0"/>
            <wp:docPr id="104" name="Picture 104" descr="http://www.cbseguess.com/ebooks/x/images/imag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www.cbseguess.com/ebooks/x/images/image142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x c (step derivation method)</w:t>
      </w:r>
    </w:p>
    <w:p w:rsidR="00D7338C" w:rsidRDefault="00D7338C" w:rsidP="00D7338C">
      <w:pPr>
        <w:pStyle w:val="bodytext"/>
      </w:pPr>
      <w:r>
        <w:rPr>
          <w:rStyle w:val="Strong"/>
        </w:rPr>
        <w:t xml:space="preserve">Q. 53. </w:t>
      </w:r>
      <w:r>
        <w:t xml:space="preserve">Median = </w:t>
      </w:r>
      <w:r>
        <w:rPr>
          <w:noProof/>
        </w:rPr>
        <w:drawing>
          <wp:inline distT="0" distB="0" distL="0" distR="0">
            <wp:extent cx="905510" cy="353695"/>
            <wp:effectExtent l="0" t="0" r="8890" b="8255"/>
            <wp:docPr id="103" name="Picture 103" descr="http://www.cbseguess.com/ebooks/x/images/imag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www.cbseguess.com/ebooks/x/images/image144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Default="00D7338C" w:rsidP="00D7338C">
      <w:pPr>
        <w:pStyle w:val="bodytext"/>
      </w:pPr>
      <w:r>
        <w:rPr>
          <w:rStyle w:val="Strong"/>
        </w:rPr>
        <w:t xml:space="preserve">Q. 54. </w:t>
      </w:r>
      <w:r>
        <w:t xml:space="preserve">Mode = </w:t>
      </w:r>
      <w:proofErr w:type="gramStart"/>
      <w:r>
        <w:t>where ;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750570" cy="284480"/>
            <wp:effectExtent l="0" t="0" r="0" b="1270"/>
            <wp:docPr id="102" name="Picture 102" descr="http://www.cbseguess.com/ebooks/x/images/image1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www.cbseguess.com/ebooks/x/images/image146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where </w:t>
      </w:r>
      <w:r>
        <w:rPr>
          <w:noProof/>
        </w:rPr>
        <w:drawing>
          <wp:inline distT="0" distB="0" distL="0" distR="0">
            <wp:extent cx="137795" cy="120650"/>
            <wp:effectExtent l="0" t="0" r="0" b="0"/>
            <wp:docPr id="101" name="Picture 101" descr="http://www.cbseguess.com/ebooks/x/images/image1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www.cbseguess.com/ebooks/x/images/image148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9270" cy="189865"/>
            <wp:effectExtent l="0" t="0" r="5080" b="635"/>
            <wp:docPr id="100" name="Picture 100" descr="http://www.cbseguess.com/ebooks/x/images/image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www.cbseguess.com/ebooks/x/images/image150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; </w:t>
      </w:r>
      <w:r>
        <w:rPr>
          <w:noProof/>
        </w:rPr>
        <w:drawing>
          <wp:inline distT="0" distB="0" distL="0" distR="0">
            <wp:extent cx="146685" cy="120650"/>
            <wp:effectExtent l="0" t="0" r="5715" b="0"/>
            <wp:docPr id="99" name="Picture 99" descr="http://www.cbseguess.com/ebooks/x/images/image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www.cbseguess.com/ebooks/x/images/image152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9270" cy="120650"/>
            <wp:effectExtent l="0" t="0" r="5080" b="0"/>
            <wp:docPr id="98" name="Picture 98" descr="http://www.cbseguess.com/ebooks/x/images/image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www.cbseguess.com/ebooks/x/images/image154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Default="00D7338C" w:rsidP="00D7338C">
      <w:pPr>
        <w:pStyle w:val="bodytext"/>
      </w:pPr>
      <w:r>
        <w:rPr>
          <w:rStyle w:val="Strong"/>
        </w:rPr>
        <w:t xml:space="preserve">Q. 55. </w:t>
      </w:r>
      <w:r>
        <w:t xml:space="preserve">Less than cum frequency </w:t>
      </w:r>
      <w:proofErr w:type="gramStart"/>
      <w:r>
        <w:t>-(</w:t>
      </w:r>
      <w:proofErr w:type="gramEnd"/>
      <w:r>
        <w:t xml:space="preserve">upper limit, </w:t>
      </w:r>
      <w:proofErr w:type="spellStart"/>
      <w:r>
        <w:t>c.f</w:t>
      </w:r>
      <w:proofErr w:type="spellEnd"/>
      <w:r>
        <w:t>)</w:t>
      </w:r>
      <w:r>
        <w:br/>
        <w:t xml:space="preserve">More than cum .frequency -(lower limit , </w:t>
      </w:r>
      <w:proofErr w:type="spellStart"/>
      <w:r>
        <w:t>c.f</w:t>
      </w:r>
      <w:proofErr w:type="spellEnd"/>
      <w:r>
        <w:t>)</w:t>
      </w:r>
    </w:p>
    <w:p w:rsidR="00D7338C" w:rsidRDefault="00D7338C" w:rsidP="00D7338C">
      <w:pPr>
        <w:pStyle w:val="bodytext"/>
      </w:pPr>
      <w:r>
        <w:rPr>
          <w:rStyle w:val="Strong"/>
        </w:rPr>
        <w:t xml:space="preserve">Q. 56. </w:t>
      </w:r>
      <w:proofErr w:type="gramStart"/>
      <w:r>
        <w:t>Probability :</w:t>
      </w:r>
      <w:proofErr w:type="gramEnd"/>
      <w:r>
        <w:t xml:space="preserve"> P(E) = </w:t>
      </w:r>
      <w:r>
        <w:rPr>
          <w:noProof/>
        </w:rPr>
        <w:drawing>
          <wp:inline distT="0" distB="0" distL="0" distR="0">
            <wp:extent cx="215900" cy="293370"/>
            <wp:effectExtent l="0" t="0" r="0" b="0"/>
            <wp:docPr id="97" name="Picture 97" descr="http://www.cbseguess.com/ebooks/x/images/imag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www.cbseguess.com/ebooks/x/images/image156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Default="00D7338C" w:rsidP="00D7338C">
      <w:pPr>
        <w:pStyle w:val="bodytext"/>
      </w:pPr>
      <w:r>
        <w:rPr>
          <w:rStyle w:val="Strong"/>
        </w:rPr>
        <w:t xml:space="preserve">Q. 57. </w:t>
      </w:r>
      <w:proofErr w:type="gramStart"/>
      <w:r>
        <w:t>Cards.</w:t>
      </w:r>
      <w:proofErr w:type="gramEnd"/>
    </w:p>
    <w:p w:rsidR="00D7338C" w:rsidRDefault="00D7338C" w:rsidP="00D7338C">
      <w:pPr>
        <w:pStyle w:val="bodytext"/>
      </w:pPr>
      <w:r>
        <w:rPr>
          <w:noProof/>
        </w:rPr>
        <w:drawing>
          <wp:inline distT="0" distB="0" distL="0" distR="0">
            <wp:extent cx="3571240" cy="2372360"/>
            <wp:effectExtent l="0" t="0" r="0" b="8890"/>
            <wp:docPr id="96" name="Picture 96" descr="http://www.cbseguess.com/ebooks/x/images/image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www.cbseguess.com/ebooks/x/images/image158.jp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King, queen, jack are face cards.</w:t>
      </w:r>
    </w:p>
    <w:p w:rsidR="00D7338C" w:rsidRDefault="00D7338C" w:rsidP="00D7338C">
      <w:pPr>
        <w:pStyle w:val="bodytext"/>
      </w:pPr>
      <w:r>
        <w:rPr>
          <w:rStyle w:val="Strong"/>
        </w:rPr>
        <w:t xml:space="preserve">Q. 58. </w:t>
      </w:r>
      <w:r>
        <w:t>3 coins</w:t>
      </w:r>
      <w:r>
        <w:br/>
        <w:t xml:space="preserve">H </w:t>
      </w:r>
      <w:proofErr w:type="spellStart"/>
      <w:r>
        <w:t>H</w:t>
      </w:r>
      <w:proofErr w:type="spellEnd"/>
      <w:r>
        <w:t xml:space="preserve"> </w:t>
      </w:r>
      <w:proofErr w:type="spellStart"/>
      <w:r>
        <w:t>H</w:t>
      </w:r>
      <w:proofErr w:type="spellEnd"/>
      <w:r>
        <w:br/>
        <w:t xml:space="preserve">T H </w:t>
      </w:r>
      <w:proofErr w:type="spellStart"/>
      <w:r>
        <w:t>H</w:t>
      </w:r>
      <w:proofErr w:type="spellEnd"/>
      <w:r>
        <w:br/>
      </w:r>
      <w:proofErr w:type="spellStart"/>
      <w:r>
        <w:lastRenderedPageBreak/>
        <w:t>H</w:t>
      </w:r>
      <w:proofErr w:type="spellEnd"/>
      <w:r>
        <w:t xml:space="preserve"> T H</w:t>
      </w:r>
      <w:r>
        <w:br/>
      </w:r>
      <w:proofErr w:type="spellStart"/>
      <w:r>
        <w:t>H</w:t>
      </w:r>
      <w:proofErr w:type="spellEnd"/>
      <w:r>
        <w:t xml:space="preserve"> </w:t>
      </w:r>
      <w:proofErr w:type="spellStart"/>
      <w:r>
        <w:t>H</w:t>
      </w:r>
      <w:proofErr w:type="spellEnd"/>
      <w:r>
        <w:t xml:space="preserve"> T</w:t>
      </w:r>
      <w:r>
        <w:br/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br/>
        <w:t xml:space="preserve">H T </w:t>
      </w:r>
      <w:proofErr w:type="spellStart"/>
      <w:r>
        <w:t>T</w:t>
      </w:r>
      <w:proofErr w:type="spellEnd"/>
      <w:r>
        <w:br/>
      </w:r>
      <w:proofErr w:type="spellStart"/>
      <w:r>
        <w:t>T</w:t>
      </w:r>
      <w:proofErr w:type="spellEnd"/>
      <w:r>
        <w:t xml:space="preserve"> H T</w:t>
      </w:r>
      <w:r>
        <w:br/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H</w:t>
      </w:r>
    </w:p>
    <w:p w:rsidR="00D7338C" w:rsidRDefault="00D7338C" w:rsidP="00D7338C">
      <w:pPr>
        <w:pStyle w:val="bodytext"/>
      </w:pPr>
      <w:r>
        <w:rPr>
          <w:rStyle w:val="Strong"/>
        </w:rPr>
        <w:t xml:space="preserve">Q. 59. </w:t>
      </w:r>
      <w:r>
        <w:t>2 coins (H</w:t>
      </w:r>
      <w:proofErr w:type="gramStart"/>
      <w:r>
        <w:t>,H</w:t>
      </w:r>
      <w:proofErr w:type="gramEnd"/>
      <w:r>
        <w:t xml:space="preserve">) (H,T) (T,H) (T,T) </w:t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7338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Q. 1. </w:t>
      </w:r>
      <w:proofErr w:type="spellStart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>Euclids</w:t>
      </w:r>
      <w:proofErr w:type="spellEnd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Division </w:t>
      </w:r>
      <w:proofErr w:type="gramStart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>lemma :</w:t>
      </w:r>
      <w:proofErr w:type="gramEnd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Given positive integers a and b there exist unique positive integers q and r satisfying a = </w:t>
      </w:r>
      <w:proofErr w:type="spellStart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>bq</w:t>
      </w:r>
      <w:proofErr w:type="spellEnd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 r , 0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63830" cy="189865"/>
            <wp:effectExtent l="0" t="0" r="7620" b="0"/>
            <wp:docPr id="146" name="Picture 146" descr="http://www.cbseguess.com/ebooks/x/images/maths_def_formula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www.cbseguess.com/ebooks/x/images/maths_def_formula_clip_image002.gi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>r &lt; b</w:t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7338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Q.2. </w:t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Fundamental theorem of arithmetic: Every composite no. can be expressed as a product of </w:t>
      </w:r>
      <w:proofErr w:type="gramStart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>primes ,</w:t>
      </w:r>
      <w:proofErr w:type="gramEnd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this factorization is unique apart from the order in which the prime factor occur.</w:t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7338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Q. 3. </w:t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H.C.F X L.C.M =Product of two </w:t>
      </w:r>
      <w:proofErr w:type="gramStart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>numbers .</w:t>
      </w:r>
      <w:proofErr w:type="gramEnd"/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7338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Q.4. </w:t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80975" cy="189865"/>
            <wp:effectExtent l="0" t="0" r="9525" b="635"/>
            <wp:docPr id="145" name="Picture 145" descr="http://www.cbseguess.com/ebooks/x/images/maths_def_formula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www.cbseguess.com/ebooks/x/images/maths_def_formula_clip_image004.gif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 </w:t>
      </w:r>
      <w:proofErr w:type="spellStart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>bx</w:t>
      </w:r>
      <w:proofErr w:type="spellEnd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 c is a polynomial a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03505" cy="189865"/>
            <wp:effectExtent l="0" t="0" r="0" b="635"/>
            <wp:docPr id="144" name="Picture 144" descr="http://www.cbseguess.com/ebooks/x/images/maths_def_formula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www.cbseguess.com/ebooks/x/images/maths_def_formula_clip_image006.gif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>0 ,</w:t>
      </w:r>
      <w:proofErr w:type="gramEnd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>sum</w:t>
      </w:r>
      <w:proofErr w:type="gramEnd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of the zeroes =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974725" cy="284480"/>
            <wp:effectExtent l="0" t="0" r="0" b="1270"/>
            <wp:docPr id="143" name="Picture 143" descr="http://www.cbseguess.com/ebooks/x/images/maths_def_formula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www.cbseguess.com/ebooks/x/images/maths_def_formula_clip_image008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37795" cy="267335"/>
            <wp:effectExtent l="0" t="0" r="0" b="0"/>
            <wp:docPr id="142" name="Picture 142" descr="http://www.cbseguess.com/ebooks/x/images/maths_def_formula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www.cbseguess.com/ebooks/x/images/maths_def_formula_clip_image010.gif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>product</w:t>
      </w:r>
      <w:proofErr w:type="gramEnd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of zeroes =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862330" cy="276225"/>
            <wp:effectExtent l="0" t="0" r="0" b="9525"/>
            <wp:docPr id="141" name="Picture 141" descr="http://www.cbseguess.com/ebooks/x/images/maths_def_formula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www.cbseguess.com/ebooks/x/images/maths_def_formula_clip_image012.gif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94615" cy="250190"/>
            <wp:effectExtent l="0" t="0" r="635" b="0"/>
            <wp:docPr id="140" name="Picture 140" descr="http://www.cbseguess.com/ebooks/x/images/maths_def_formula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www.cbseguess.com/ebooks/x/images/maths_def_formula_clip_image014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7338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Q.5.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483235" cy="189865"/>
            <wp:effectExtent l="0" t="0" r="0" b="635"/>
            <wp:docPr id="139" name="Picture 139" descr="http://www.cbseguess.com/ebooks/x/images/maths_def_formula_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www.cbseguess.com/ebooks/x/images/maths_def_formula_clip_image016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are zeroes of polynomial :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80975" cy="189865"/>
            <wp:effectExtent l="0" t="0" r="9525" b="635"/>
            <wp:docPr id="138" name="Picture 138" descr="http://www.cbseguess.com/ebooks/x/images/maths_def_formula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www.cbseguess.com/ebooks/x/images/maths_def_formula_clip_image004.gif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>- (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483235" cy="189865"/>
            <wp:effectExtent l="0" t="0" r="0" b="635"/>
            <wp:docPr id="137" name="Picture 137" descr="http://www.cbseguess.com/ebooks/x/images/maths_def_formula_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www.cbseguess.com/ebooks/x/images/maths_def_formula_clip_image016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x +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72720" cy="189865"/>
            <wp:effectExtent l="0" t="0" r="0" b="635"/>
            <wp:docPr id="136" name="Picture 136" descr="http://www.cbseguess.com/ebooks/x/images/maths_def_formula_clip_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://www.cbseguess.com/ebooks/x/images/maths_def_formula_clip_image020.gif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7338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Q.6.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6685" cy="189865"/>
            <wp:effectExtent l="0" t="0" r="5715" b="635"/>
            <wp:docPr id="135" name="Picture 135" descr="http://www.cbseguess.com/ebooks/x/images/maths_def_formula_clip_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www.cbseguess.com/ebooks/x/images/maths_def_formula_clip_image022.gif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38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x+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2061845" cy="189865"/>
            <wp:effectExtent l="0" t="0" r="0" b="635"/>
            <wp:docPr id="134" name="Picture 134" descr="http://www.cbseguess.com/ebooks/x/images/maths_def_formula_clip_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www.cbseguess.com/ebooks/x/images/maths_def_formula_clip_image024.gif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Pr="00D7338C" w:rsidRDefault="00D7338C" w:rsidP="00D7338C">
      <w:pPr>
        <w:numPr>
          <w:ilvl w:val="0"/>
          <w:numId w:val="26"/>
        </w:num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3364230" cy="284480"/>
            <wp:effectExtent l="0" t="0" r="7620" b="1270"/>
            <wp:docPr id="133" name="Picture 133" descr="http://www.cbseguess.com/ebooks/x/images/maths_def_formula_clip_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www.cbseguess.com/ebooks/x/images/maths_def_formula_clip_image026.gif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Pr="00D7338C" w:rsidRDefault="00D7338C" w:rsidP="00D7338C">
      <w:pPr>
        <w:numPr>
          <w:ilvl w:val="0"/>
          <w:numId w:val="26"/>
        </w:num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3373120" cy="301625"/>
            <wp:effectExtent l="0" t="0" r="0" b="3175"/>
            <wp:docPr id="132" name="Picture 132" descr="http://www.cbseguess.com/ebooks/x/images/maths_def_formula_clip_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www.cbseguess.com/ebooks/x/images/maths_def_formula_clip_image028.gif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Pr="00D7338C" w:rsidRDefault="00D7338C" w:rsidP="00D7338C">
      <w:pPr>
        <w:numPr>
          <w:ilvl w:val="0"/>
          <w:numId w:val="26"/>
        </w:num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4624070" cy="396875"/>
            <wp:effectExtent l="0" t="0" r="5080" b="3175"/>
            <wp:docPr id="131" name="Picture 131" descr="http://www.cbseguess.com/ebooks/x/images/maths_def_formula_clip_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www.cbseguess.com/ebooks/x/images/maths_def_formula_clip_image030.gif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7338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Q. 7. </w:t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>Cross multiplication method:</w:t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X y l </w:t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2458720" cy="983615"/>
            <wp:effectExtent l="0" t="0" r="0" b="0"/>
            <wp:docPr id="130" name="Picture 130" descr="http://www.cbseguess.com/ebooks/x/images/maths_def_formula_clip_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www.cbseguess.com/ebooks/x/images/maths_def_formula_clip_image038.gif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37795" cy="189865"/>
            <wp:effectExtent l="0" t="0" r="0" b="635"/>
            <wp:docPr id="129" name="Picture 129" descr="http://www.cbseguess.com/ebooks/x/images/maths_def_formula_clip_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www.cbseguess.com/ebooks/x/images/maths_def_formula_clip_image034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37795" cy="189865"/>
            <wp:effectExtent l="0" t="0" r="0" b="635"/>
            <wp:docPr id="128" name="Picture 128" descr="http://www.cbseguess.com/ebooks/x/images/maths_def_formula_clip_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www.cbseguess.com/ebooks/x/images/maths_def_formula_clip_image034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586740" cy="362585"/>
            <wp:effectExtent l="0" t="0" r="3810" b="0"/>
            <wp:docPr id="127" name="Picture 127" descr="http://www.cbseguess.com/ebooks/x/images/maths_def_formula_clip_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www.cbseguess.com/ebooks/x/images/maths_def_formula_clip_image040.gif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603885" cy="362585"/>
            <wp:effectExtent l="0" t="0" r="5715" b="0"/>
            <wp:docPr id="126" name="Picture 126" descr="http://www.cbseguess.com/ebooks/x/images/maths_def_formula_clip_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www.cbseguess.com/ebooks/x/images/maths_def_formula_clip_image042.gif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629920" cy="379730"/>
            <wp:effectExtent l="0" t="0" r="0" b="1270"/>
            <wp:docPr id="125" name="Picture 125" descr="http://www.cbseguess.com/ebooks/x/images/maths_def_formula_clip_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www.cbseguess.com/ebooks/x/images/maths_def_formula_clip_image044.gif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8C" w:rsidRPr="00D7338C" w:rsidRDefault="00D7338C" w:rsidP="00D7338C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7338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Q. 8. </w:t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Nature of roots : a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80975" cy="189865"/>
            <wp:effectExtent l="0" t="0" r="9525" b="635"/>
            <wp:docPr id="124" name="Picture 124" descr="http://www.cbseguess.com/ebooks/x/images/maths_def_formula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www.cbseguess.com/ebooks/x/images/maths_def_formula_clip_image004.gif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>+</w:t>
      </w:r>
      <w:proofErr w:type="spellStart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>bx</w:t>
      </w:r>
      <w:proofErr w:type="spellEnd"/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+c =0 </w:t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D =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46685" cy="189865"/>
            <wp:effectExtent l="0" t="0" r="5715" b="635"/>
            <wp:docPr id="123" name="Picture 123" descr="http://www.cbseguess.com/ebooks/x/images/maths_def_formula_clip_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www.cbseguess.com/ebooks/x/images/maths_def_formula_clip_image048.gif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- 4ac if D = 0 roots are real and equal </w:t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If D &gt; 0 roots are real and unequal</w:t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If D &lt; 0 roots are imaginary</w:t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Quadratic formula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000760" cy="293370"/>
            <wp:effectExtent l="0" t="0" r="0" b="0"/>
            <wp:docPr id="122" name="Picture 122" descr="http://www.cbseguess.com/ebooks/x/images/maths_def_formula_clip_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www.cbseguess.com/ebooks/x/images/maths_def_formula_clip_image050.gif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where D =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250190" cy="267335"/>
            <wp:effectExtent l="0" t="0" r="0" b="0"/>
            <wp:docPr id="121" name="Picture 121" descr="http://www.cbseguess.com/ebooks/x/imag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www.cbseguess.com/ebooks/x/images/image048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38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- 4ac </w:t>
      </w:r>
    </w:p>
    <w:p w:rsidR="00951AFE" w:rsidRDefault="00951AFE">
      <w:bookmarkStart w:id="67" w:name="_GoBack"/>
      <w:bookmarkEnd w:id="67"/>
    </w:p>
    <w:sectPr w:rsidR="00951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39B2"/>
    <w:multiLevelType w:val="multilevel"/>
    <w:tmpl w:val="4616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D4412"/>
    <w:multiLevelType w:val="multilevel"/>
    <w:tmpl w:val="6700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421A57"/>
    <w:multiLevelType w:val="multilevel"/>
    <w:tmpl w:val="88D8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5D6AE5"/>
    <w:multiLevelType w:val="multilevel"/>
    <w:tmpl w:val="346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587489"/>
    <w:multiLevelType w:val="multilevel"/>
    <w:tmpl w:val="E294D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34464F"/>
    <w:multiLevelType w:val="multilevel"/>
    <w:tmpl w:val="F6F25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EE33B6"/>
    <w:multiLevelType w:val="multilevel"/>
    <w:tmpl w:val="05C4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6D57A8"/>
    <w:multiLevelType w:val="multilevel"/>
    <w:tmpl w:val="2BF8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672A0A"/>
    <w:multiLevelType w:val="multilevel"/>
    <w:tmpl w:val="01C6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0148B7"/>
    <w:multiLevelType w:val="multilevel"/>
    <w:tmpl w:val="92EA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8E4640"/>
    <w:multiLevelType w:val="multilevel"/>
    <w:tmpl w:val="962A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9B7F2B"/>
    <w:multiLevelType w:val="multilevel"/>
    <w:tmpl w:val="CA08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D531B3"/>
    <w:multiLevelType w:val="multilevel"/>
    <w:tmpl w:val="B998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4E4362"/>
    <w:multiLevelType w:val="multilevel"/>
    <w:tmpl w:val="908A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83384A"/>
    <w:multiLevelType w:val="multilevel"/>
    <w:tmpl w:val="52D6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054ABC"/>
    <w:multiLevelType w:val="multilevel"/>
    <w:tmpl w:val="B656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782FA4"/>
    <w:multiLevelType w:val="multilevel"/>
    <w:tmpl w:val="AF6C7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2477D2"/>
    <w:multiLevelType w:val="multilevel"/>
    <w:tmpl w:val="0032E6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>
    <w:nsid w:val="474262EA"/>
    <w:multiLevelType w:val="multilevel"/>
    <w:tmpl w:val="D46A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6D239A"/>
    <w:multiLevelType w:val="multilevel"/>
    <w:tmpl w:val="0552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75629A"/>
    <w:multiLevelType w:val="multilevel"/>
    <w:tmpl w:val="1184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E45F6B"/>
    <w:multiLevelType w:val="multilevel"/>
    <w:tmpl w:val="BBB4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6779BC"/>
    <w:multiLevelType w:val="multilevel"/>
    <w:tmpl w:val="04A6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D26B37"/>
    <w:multiLevelType w:val="multilevel"/>
    <w:tmpl w:val="B3E0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2513E6"/>
    <w:multiLevelType w:val="multilevel"/>
    <w:tmpl w:val="15B8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BB2FEA"/>
    <w:multiLevelType w:val="multilevel"/>
    <w:tmpl w:val="CE8A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"/>
  </w:num>
  <w:num w:numId="3">
    <w:abstractNumId w:val="16"/>
  </w:num>
  <w:num w:numId="4">
    <w:abstractNumId w:val="6"/>
  </w:num>
  <w:num w:numId="5">
    <w:abstractNumId w:val="12"/>
  </w:num>
  <w:num w:numId="6">
    <w:abstractNumId w:val="15"/>
  </w:num>
  <w:num w:numId="7">
    <w:abstractNumId w:val="25"/>
  </w:num>
  <w:num w:numId="8">
    <w:abstractNumId w:val="9"/>
  </w:num>
  <w:num w:numId="9">
    <w:abstractNumId w:val="0"/>
  </w:num>
  <w:num w:numId="10">
    <w:abstractNumId w:val="11"/>
  </w:num>
  <w:num w:numId="11">
    <w:abstractNumId w:val="18"/>
  </w:num>
  <w:num w:numId="12">
    <w:abstractNumId w:val="23"/>
  </w:num>
  <w:num w:numId="13">
    <w:abstractNumId w:val="5"/>
  </w:num>
  <w:num w:numId="14">
    <w:abstractNumId w:val="24"/>
  </w:num>
  <w:num w:numId="15">
    <w:abstractNumId w:val="3"/>
  </w:num>
  <w:num w:numId="16">
    <w:abstractNumId w:val="7"/>
  </w:num>
  <w:num w:numId="17">
    <w:abstractNumId w:val="13"/>
  </w:num>
  <w:num w:numId="18">
    <w:abstractNumId w:val="10"/>
  </w:num>
  <w:num w:numId="19">
    <w:abstractNumId w:val="19"/>
  </w:num>
  <w:num w:numId="20">
    <w:abstractNumId w:val="4"/>
  </w:num>
  <w:num w:numId="21">
    <w:abstractNumId w:val="20"/>
  </w:num>
  <w:num w:numId="22">
    <w:abstractNumId w:val="14"/>
  </w:num>
  <w:num w:numId="23">
    <w:abstractNumId w:val="8"/>
  </w:num>
  <w:num w:numId="24">
    <w:abstractNumId w:val="21"/>
  </w:num>
  <w:num w:numId="25">
    <w:abstractNumId w:val="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FA"/>
    <w:rsid w:val="00951AFE"/>
    <w:rsid w:val="009B07D1"/>
    <w:rsid w:val="00B47265"/>
    <w:rsid w:val="00B70FFA"/>
    <w:rsid w:val="00D7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0F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0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">
    <w:name w:val="bodytext"/>
    <w:basedOn w:val="Normal"/>
    <w:rsid w:val="00951AFE"/>
    <w:pPr>
      <w:spacing w:before="100" w:beforeAutospacing="1" w:after="100" w:afterAutospacing="1" w:line="270" w:lineRule="atLeast"/>
      <w:jc w:val="both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0F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0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">
    <w:name w:val="bodytext"/>
    <w:basedOn w:val="Normal"/>
    <w:rsid w:val="00951AFE"/>
    <w:pPr>
      <w:spacing w:before="100" w:beforeAutospacing="1" w:after="100" w:afterAutospacing="1" w:line="270" w:lineRule="atLeast"/>
      <w:jc w:val="both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0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gif"/><Relationship Id="rId21" Type="http://schemas.openxmlformats.org/officeDocument/2006/relationships/image" Target="media/image16.gif"/><Relationship Id="rId42" Type="http://schemas.openxmlformats.org/officeDocument/2006/relationships/image" Target="media/image37.gif"/><Relationship Id="rId47" Type="http://schemas.openxmlformats.org/officeDocument/2006/relationships/image" Target="media/image42.gif"/><Relationship Id="rId63" Type="http://schemas.openxmlformats.org/officeDocument/2006/relationships/image" Target="media/image58.gif"/><Relationship Id="rId68" Type="http://schemas.openxmlformats.org/officeDocument/2006/relationships/image" Target="media/image63.gif"/><Relationship Id="rId84" Type="http://schemas.openxmlformats.org/officeDocument/2006/relationships/image" Target="media/image79.gif"/><Relationship Id="rId89" Type="http://schemas.openxmlformats.org/officeDocument/2006/relationships/image" Target="media/image84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9" Type="http://schemas.openxmlformats.org/officeDocument/2006/relationships/image" Target="media/image24.gif"/><Relationship Id="rId107" Type="http://schemas.openxmlformats.org/officeDocument/2006/relationships/image" Target="media/image102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66" Type="http://schemas.openxmlformats.org/officeDocument/2006/relationships/image" Target="media/image61.gif"/><Relationship Id="rId74" Type="http://schemas.openxmlformats.org/officeDocument/2006/relationships/image" Target="media/image69.gif"/><Relationship Id="rId79" Type="http://schemas.openxmlformats.org/officeDocument/2006/relationships/image" Target="media/image74.gif"/><Relationship Id="rId87" Type="http://schemas.openxmlformats.org/officeDocument/2006/relationships/image" Target="media/image82.gif"/><Relationship Id="rId102" Type="http://schemas.openxmlformats.org/officeDocument/2006/relationships/image" Target="media/image97.gif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6.gif"/><Relationship Id="rId82" Type="http://schemas.openxmlformats.org/officeDocument/2006/relationships/image" Target="media/image77.gif"/><Relationship Id="rId90" Type="http://schemas.openxmlformats.org/officeDocument/2006/relationships/image" Target="media/image85.gif"/><Relationship Id="rId95" Type="http://schemas.openxmlformats.org/officeDocument/2006/relationships/image" Target="media/image90.gif"/><Relationship Id="rId19" Type="http://schemas.openxmlformats.org/officeDocument/2006/relationships/image" Target="media/image1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image" Target="media/image51.gif"/><Relationship Id="rId64" Type="http://schemas.openxmlformats.org/officeDocument/2006/relationships/image" Target="media/image59.gif"/><Relationship Id="rId69" Type="http://schemas.openxmlformats.org/officeDocument/2006/relationships/image" Target="media/image64.gif"/><Relationship Id="rId77" Type="http://schemas.openxmlformats.org/officeDocument/2006/relationships/image" Target="media/image72.gif"/><Relationship Id="rId100" Type="http://schemas.openxmlformats.org/officeDocument/2006/relationships/image" Target="media/image95.gif"/><Relationship Id="rId105" Type="http://schemas.openxmlformats.org/officeDocument/2006/relationships/image" Target="media/image100.gif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72" Type="http://schemas.openxmlformats.org/officeDocument/2006/relationships/image" Target="media/image67.gif"/><Relationship Id="rId80" Type="http://schemas.openxmlformats.org/officeDocument/2006/relationships/image" Target="media/image75.gif"/><Relationship Id="rId85" Type="http://schemas.openxmlformats.org/officeDocument/2006/relationships/image" Target="media/image80.gif"/><Relationship Id="rId93" Type="http://schemas.openxmlformats.org/officeDocument/2006/relationships/image" Target="media/image88.gif"/><Relationship Id="rId98" Type="http://schemas.openxmlformats.org/officeDocument/2006/relationships/image" Target="media/image93.gif"/><Relationship Id="rId3" Type="http://schemas.microsoft.com/office/2007/relationships/stylesWithEffects" Target="stylesWithEffect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image" Target="media/image54.gif"/><Relationship Id="rId67" Type="http://schemas.openxmlformats.org/officeDocument/2006/relationships/image" Target="media/image62.gif"/><Relationship Id="rId103" Type="http://schemas.openxmlformats.org/officeDocument/2006/relationships/image" Target="media/image98.gif"/><Relationship Id="rId108" Type="http://schemas.openxmlformats.org/officeDocument/2006/relationships/image" Target="media/image103.gif"/><Relationship Id="rId20" Type="http://schemas.openxmlformats.org/officeDocument/2006/relationships/image" Target="media/image15.gif"/><Relationship Id="rId41" Type="http://schemas.openxmlformats.org/officeDocument/2006/relationships/image" Target="media/image36.gif"/><Relationship Id="rId54" Type="http://schemas.openxmlformats.org/officeDocument/2006/relationships/image" Target="media/image49.gif"/><Relationship Id="rId62" Type="http://schemas.openxmlformats.org/officeDocument/2006/relationships/image" Target="media/image57.gif"/><Relationship Id="rId70" Type="http://schemas.openxmlformats.org/officeDocument/2006/relationships/image" Target="media/image65.gif"/><Relationship Id="rId75" Type="http://schemas.openxmlformats.org/officeDocument/2006/relationships/image" Target="media/image70.gif"/><Relationship Id="rId83" Type="http://schemas.openxmlformats.org/officeDocument/2006/relationships/image" Target="media/image78.gif"/><Relationship Id="rId88" Type="http://schemas.openxmlformats.org/officeDocument/2006/relationships/image" Target="media/image83.jpeg"/><Relationship Id="rId91" Type="http://schemas.openxmlformats.org/officeDocument/2006/relationships/image" Target="media/image86.gif"/><Relationship Id="rId96" Type="http://schemas.openxmlformats.org/officeDocument/2006/relationships/image" Target="media/image91.gif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106" Type="http://schemas.openxmlformats.org/officeDocument/2006/relationships/image" Target="media/image101.gif"/><Relationship Id="rId10" Type="http://schemas.openxmlformats.org/officeDocument/2006/relationships/image" Target="media/image5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image" Target="media/image60.gif"/><Relationship Id="rId73" Type="http://schemas.openxmlformats.org/officeDocument/2006/relationships/image" Target="media/image68.gif"/><Relationship Id="rId78" Type="http://schemas.openxmlformats.org/officeDocument/2006/relationships/image" Target="media/image73.gif"/><Relationship Id="rId81" Type="http://schemas.openxmlformats.org/officeDocument/2006/relationships/image" Target="media/image76.gif"/><Relationship Id="rId86" Type="http://schemas.openxmlformats.org/officeDocument/2006/relationships/image" Target="media/image81.gif"/><Relationship Id="rId94" Type="http://schemas.openxmlformats.org/officeDocument/2006/relationships/image" Target="media/image89.gif"/><Relationship Id="rId99" Type="http://schemas.openxmlformats.org/officeDocument/2006/relationships/image" Target="media/image94.gif"/><Relationship Id="rId101" Type="http://schemas.openxmlformats.org/officeDocument/2006/relationships/image" Target="media/image96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9" Type="http://schemas.openxmlformats.org/officeDocument/2006/relationships/image" Target="media/image34.gif"/><Relationship Id="rId109" Type="http://schemas.openxmlformats.org/officeDocument/2006/relationships/image" Target="media/image104.gif"/><Relationship Id="rId34" Type="http://schemas.openxmlformats.org/officeDocument/2006/relationships/image" Target="media/image29.gif"/><Relationship Id="rId50" Type="http://schemas.openxmlformats.org/officeDocument/2006/relationships/image" Target="media/image45.gif"/><Relationship Id="rId55" Type="http://schemas.openxmlformats.org/officeDocument/2006/relationships/image" Target="media/image50.gif"/><Relationship Id="rId76" Type="http://schemas.openxmlformats.org/officeDocument/2006/relationships/image" Target="media/image71.gif"/><Relationship Id="rId97" Type="http://schemas.openxmlformats.org/officeDocument/2006/relationships/image" Target="media/image92.gif"/><Relationship Id="rId104" Type="http://schemas.openxmlformats.org/officeDocument/2006/relationships/image" Target="media/image99.gif"/><Relationship Id="rId7" Type="http://schemas.openxmlformats.org/officeDocument/2006/relationships/image" Target="media/image2.gif"/><Relationship Id="rId71" Type="http://schemas.openxmlformats.org/officeDocument/2006/relationships/image" Target="media/image66.gif"/><Relationship Id="rId92" Type="http://schemas.openxmlformats.org/officeDocument/2006/relationships/image" Target="media/image8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MATA DI</dc:creator>
  <cp:lastModifiedBy>JAI MATA DI</cp:lastModifiedBy>
  <cp:revision>1</cp:revision>
  <dcterms:created xsi:type="dcterms:W3CDTF">2014-01-19T10:04:00Z</dcterms:created>
  <dcterms:modified xsi:type="dcterms:W3CDTF">2014-01-19T10:43:00Z</dcterms:modified>
</cp:coreProperties>
</file>