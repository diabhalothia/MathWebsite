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Probability</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5" w:tooltip="Measure (mathematics)" w:history="1">
        <w:r>
          <w:rPr>
            <w:rStyle w:val="Hyperlink"/>
            <w:rFonts w:ascii="Arial" w:hAnsi="Arial" w:cs="Arial"/>
            <w:color w:val="0B0080"/>
            <w:sz w:val="20"/>
            <w:szCs w:val="20"/>
            <w:u w:val="none"/>
          </w:rPr>
          <w:t>measure</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6" w:tooltip="Estimation" w:history="1">
        <w:r>
          <w:rPr>
            <w:rStyle w:val="Hyperlink"/>
            <w:rFonts w:ascii="Arial" w:hAnsi="Arial" w:cs="Arial"/>
            <w:color w:val="0B0080"/>
            <w:sz w:val="20"/>
            <w:szCs w:val="20"/>
            <w:u w:val="none"/>
          </w:rPr>
          <w:t>estimation</w:t>
        </w:r>
      </w:hyperlink>
      <w:r>
        <w:rPr>
          <w:rStyle w:val="apple-converted-space"/>
          <w:rFonts w:ascii="Arial" w:hAnsi="Arial" w:cs="Arial"/>
          <w:color w:val="000000"/>
          <w:sz w:val="20"/>
          <w:szCs w:val="20"/>
        </w:rPr>
        <w:t> </w:t>
      </w:r>
      <w:r>
        <w:rPr>
          <w:rFonts w:ascii="Arial" w:hAnsi="Arial" w:cs="Arial"/>
          <w:color w:val="000000"/>
          <w:sz w:val="20"/>
          <w:szCs w:val="20"/>
        </w:rPr>
        <w:t>of the likeliness or</w:t>
      </w:r>
      <w:r>
        <w:rPr>
          <w:rStyle w:val="apple-converted-space"/>
          <w:rFonts w:ascii="Arial" w:hAnsi="Arial" w:cs="Arial"/>
          <w:color w:val="000000"/>
          <w:sz w:val="20"/>
          <w:szCs w:val="20"/>
        </w:rPr>
        <w:t> </w:t>
      </w:r>
      <w:hyperlink r:id="rId7" w:tooltip="Likelihood function" w:history="1">
        <w:r>
          <w:rPr>
            <w:rStyle w:val="Hyperlink"/>
            <w:rFonts w:ascii="Arial" w:hAnsi="Arial" w:cs="Arial"/>
            <w:color w:val="0B0080"/>
            <w:sz w:val="20"/>
            <w:szCs w:val="20"/>
            <w:u w:val="none"/>
          </w:rPr>
          <w:t>likelihood</w:t>
        </w:r>
      </w:hyperlink>
      <w:r>
        <w:rPr>
          <w:rStyle w:val="apple-converted-space"/>
          <w:rFonts w:ascii="Arial" w:hAnsi="Arial" w:cs="Arial"/>
          <w:color w:val="000000"/>
          <w:sz w:val="20"/>
          <w:szCs w:val="20"/>
        </w:rPr>
        <w:t> </w:t>
      </w:r>
      <w:r>
        <w:rPr>
          <w:rFonts w:ascii="Arial" w:hAnsi="Arial" w:cs="Arial"/>
          <w:color w:val="000000"/>
          <w:sz w:val="20"/>
          <w:szCs w:val="20"/>
        </w:rPr>
        <w:t>that an</w:t>
      </w:r>
      <w:r>
        <w:rPr>
          <w:rStyle w:val="apple-converted-space"/>
          <w:rFonts w:ascii="Arial" w:hAnsi="Arial" w:cs="Arial"/>
          <w:color w:val="000000"/>
          <w:sz w:val="20"/>
          <w:szCs w:val="20"/>
        </w:rPr>
        <w:t> </w:t>
      </w:r>
      <w:hyperlink r:id="rId8" w:tooltip="Event (probability theory)" w:history="1">
        <w:r>
          <w:rPr>
            <w:rStyle w:val="Hyperlink"/>
            <w:rFonts w:ascii="Arial" w:hAnsi="Arial" w:cs="Arial"/>
            <w:color w:val="0B0080"/>
            <w:sz w:val="20"/>
            <w:szCs w:val="20"/>
            <w:u w:val="none"/>
          </w:rPr>
          <w:t>event</w:t>
        </w:r>
      </w:hyperlink>
      <w:r>
        <w:rPr>
          <w:rStyle w:val="apple-converted-space"/>
          <w:rFonts w:ascii="Arial" w:hAnsi="Arial" w:cs="Arial"/>
          <w:color w:val="000000"/>
          <w:sz w:val="20"/>
          <w:szCs w:val="20"/>
        </w:rPr>
        <w:t> </w:t>
      </w:r>
      <w:r>
        <w:rPr>
          <w:rFonts w:ascii="Arial" w:hAnsi="Arial" w:cs="Arial"/>
          <w:color w:val="000000"/>
          <w:sz w:val="20"/>
          <w:szCs w:val="20"/>
        </w:rPr>
        <w:t>will occur.</w:t>
      </w:r>
      <w:hyperlink r:id="rId9" w:anchor="cite_note-1" w:history="1">
        <w:r>
          <w:rPr>
            <w:rStyle w:val="Hyperlink"/>
            <w:rFonts w:ascii="Arial" w:hAnsi="Arial" w:cs="Arial"/>
            <w:color w:val="0B0080"/>
            <w:sz w:val="20"/>
            <w:szCs w:val="20"/>
            <w:u w:val="none"/>
            <w:vertAlign w:val="superscript"/>
          </w:rPr>
          <w:t>[1]</w:t>
        </w:r>
      </w:hyperlink>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Probability is used to quantify an attitude of mind towards some proposition of whose truth we are not certain.</w:t>
      </w:r>
      <w:r>
        <w:rPr>
          <w:rStyle w:val="apple-converted-space"/>
          <w:rFonts w:ascii="Arial" w:hAnsi="Arial" w:cs="Arial"/>
          <w:color w:val="000000"/>
          <w:sz w:val="20"/>
          <w:szCs w:val="20"/>
        </w:rPr>
        <w:t> </w:t>
      </w:r>
      <w:hyperlink r:id="rId10" w:anchor="cite_note-Stuart_and_Ord_2009-2" w:history="1">
        <w:r>
          <w:rPr>
            <w:rStyle w:val="Hyperlink"/>
            <w:rFonts w:ascii="Arial" w:hAnsi="Arial" w:cs="Arial"/>
            <w:color w:val="0B0080"/>
            <w:sz w:val="20"/>
            <w:szCs w:val="20"/>
            <w:u w:val="none"/>
            <w:vertAlign w:val="superscript"/>
          </w:rPr>
          <w:t>[2]</w:t>
        </w:r>
      </w:hyperlink>
      <w:r>
        <w:rPr>
          <w:rStyle w:val="apple-converted-space"/>
          <w:rFonts w:ascii="Arial" w:hAnsi="Arial" w:cs="Arial"/>
          <w:color w:val="000000"/>
          <w:sz w:val="20"/>
          <w:szCs w:val="20"/>
        </w:rPr>
        <w:t> </w:t>
      </w:r>
      <w:r>
        <w:rPr>
          <w:rFonts w:ascii="Arial" w:hAnsi="Arial" w:cs="Arial"/>
          <w:color w:val="000000"/>
          <w:sz w:val="20"/>
          <w:szCs w:val="20"/>
        </w:rPr>
        <w:t>The proposition of interest is usually of the form "Will a specific</w:t>
      </w:r>
      <w:r>
        <w:rPr>
          <w:rStyle w:val="apple-converted-space"/>
          <w:rFonts w:ascii="Arial" w:hAnsi="Arial" w:cs="Arial"/>
          <w:color w:val="000000"/>
          <w:sz w:val="20"/>
          <w:szCs w:val="20"/>
        </w:rPr>
        <w:t> </w:t>
      </w:r>
      <w:hyperlink r:id="rId11" w:tooltip="Event (probability theory)" w:history="1">
        <w:r>
          <w:rPr>
            <w:rStyle w:val="Hyperlink"/>
            <w:rFonts w:ascii="Arial" w:hAnsi="Arial" w:cs="Arial"/>
            <w:color w:val="0B0080"/>
            <w:sz w:val="20"/>
            <w:szCs w:val="20"/>
            <w:u w:val="none"/>
          </w:rPr>
          <w:t>event</w:t>
        </w:r>
      </w:hyperlink>
      <w:r>
        <w:rPr>
          <w:rStyle w:val="apple-converted-space"/>
          <w:rFonts w:ascii="Arial" w:hAnsi="Arial" w:cs="Arial"/>
          <w:color w:val="000000"/>
          <w:sz w:val="20"/>
          <w:szCs w:val="20"/>
        </w:rPr>
        <w:t> </w:t>
      </w:r>
      <w:r>
        <w:rPr>
          <w:rFonts w:ascii="Arial" w:hAnsi="Arial" w:cs="Arial"/>
          <w:color w:val="000000"/>
          <w:sz w:val="20"/>
          <w:szCs w:val="20"/>
        </w:rPr>
        <w:t>occur?" The attitude of mind is of the form "How certain are we that the event will occur?" The certainty we adopt can be described in terms of a numerical measure and this number, between 0 and 1 (where 0 indicates impossibility and 1 indicates certainty), we call probability.</w:t>
      </w:r>
      <w:r>
        <w:rPr>
          <w:rStyle w:val="apple-converted-space"/>
          <w:rFonts w:ascii="Arial" w:hAnsi="Arial" w:cs="Arial"/>
          <w:color w:val="000000"/>
          <w:sz w:val="20"/>
          <w:szCs w:val="20"/>
        </w:rPr>
        <w:t> </w:t>
      </w:r>
      <w:hyperlink r:id="rId12" w:anchor="cite_note-Feller-3" w:history="1">
        <w:r>
          <w:rPr>
            <w:rStyle w:val="Hyperlink"/>
            <w:rFonts w:ascii="Arial" w:hAnsi="Arial" w:cs="Arial"/>
            <w:color w:val="0B0080"/>
            <w:sz w:val="20"/>
            <w:szCs w:val="20"/>
            <w:u w:val="none"/>
            <w:vertAlign w:val="superscript"/>
          </w:rPr>
          <w:t>[3]</w:t>
        </w:r>
      </w:hyperlink>
      <w:r>
        <w:rPr>
          <w:rStyle w:val="apple-converted-space"/>
          <w:rFonts w:ascii="Arial" w:hAnsi="Arial" w:cs="Arial"/>
          <w:color w:val="000000"/>
          <w:sz w:val="20"/>
          <w:szCs w:val="20"/>
        </w:rPr>
        <w:t> </w:t>
      </w:r>
      <w:r>
        <w:rPr>
          <w:rFonts w:ascii="Arial" w:hAnsi="Arial" w:cs="Arial"/>
          <w:color w:val="000000"/>
          <w:sz w:val="20"/>
          <w:szCs w:val="20"/>
        </w:rPr>
        <w:t xml:space="preserve">Thus the higher the probability of an event, the more certain we are that the event will occur. A simple example would be the toss of a fair coin. Since the </w:t>
      </w:r>
      <w:proofErr w:type="spellStart"/>
      <w:r>
        <w:rPr>
          <w:rFonts w:ascii="Arial" w:hAnsi="Arial" w:cs="Arial"/>
          <w:color w:val="000000"/>
          <w:sz w:val="20"/>
          <w:szCs w:val="20"/>
        </w:rPr>
        <w:t>the</w:t>
      </w:r>
      <w:proofErr w:type="spellEnd"/>
      <w:r>
        <w:rPr>
          <w:rFonts w:ascii="Arial" w:hAnsi="Arial" w:cs="Arial"/>
          <w:color w:val="000000"/>
          <w:sz w:val="20"/>
          <w:szCs w:val="20"/>
        </w:rPr>
        <w:t xml:space="preserve"> 2 outcomes are deemed </w:t>
      </w:r>
      <w:proofErr w:type="spellStart"/>
      <w:r>
        <w:rPr>
          <w:rFonts w:ascii="Arial" w:hAnsi="Arial" w:cs="Arial"/>
          <w:color w:val="000000"/>
          <w:sz w:val="20"/>
          <w:szCs w:val="20"/>
        </w:rPr>
        <w:t>equiprobable</w:t>
      </w:r>
      <w:proofErr w:type="spellEnd"/>
      <w:r>
        <w:rPr>
          <w:rFonts w:ascii="Arial" w:hAnsi="Arial" w:cs="Arial"/>
          <w:color w:val="000000"/>
          <w:sz w:val="20"/>
          <w:szCs w:val="20"/>
        </w:rPr>
        <w:t>, the probability of "heads" equals the probability of "tails" and each probability is 1/2 or equivalently a 50% chance of either "heads" or "tails".</w:t>
      </w:r>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These concepts have been given an axiomatic</w:t>
      </w:r>
      <w:r>
        <w:rPr>
          <w:rStyle w:val="apple-converted-space"/>
          <w:rFonts w:ascii="Arial" w:hAnsi="Arial" w:cs="Arial"/>
          <w:color w:val="000000"/>
          <w:sz w:val="20"/>
          <w:szCs w:val="20"/>
        </w:rPr>
        <w:t> </w:t>
      </w:r>
      <w:hyperlink r:id="rId13" w:tooltip="Mathematics" w:history="1">
        <w:r>
          <w:rPr>
            <w:rStyle w:val="Hyperlink"/>
            <w:rFonts w:ascii="Arial" w:hAnsi="Arial" w:cs="Arial"/>
            <w:color w:val="0B0080"/>
            <w:sz w:val="20"/>
            <w:szCs w:val="20"/>
            <w:u w:val="none"/>
          </w:rPr>
          <w:t>mathematical</w:t>
        </w:r>
      </w:hyperlink>
      <w:r>
        <w:rPr>
          <w:rStyle w:val="apple-converted-space"/>
          <w:rFonts w:ascii="Arial" w:hAnsi="Arial" w:cs="Arial"/>
          <w:color w:val="000000"/>
          <w:sz w:val="20"/>
          <w:szCs w:val="20"/>
        </w:rPr>
        <w:t> </w:t>
      </w:r>
      <w:r>
        <w:rPr>
          <w:rFonts w:ascii="Arial" w:hAnsi="Arial" w:cs="Arial"/>
          <w:color w:val="000000"/>
          <w:sz w:val="20"/>
          <w:szCs w:val="20"/>
        </w:rPr>
        <w:t>derivation in</w:t>
      </w:r>
      <w:r>
        <w:rPr>
          <w:rStyle w:val="apple-converted-space"/>
          <w:rFonts w:ascii="Arial" w:hAnsi="Arial" w:cs="Arial"/>
          <w:color w:val="000000"/>
          <w:sz w:val="20"/>
          <w:szCs w:val="20"/>
        </w:rPr>
        <w:t> </w:t>
      </w:r>
      <w:hyperlink r:id="rId14" w:tooltip="Probability theory" w:history="1">
        <w:r>
          <w:rPr>
            <w:rStyle w:val="Hyperlink"/>
            <w:rFonts w:ascii="Arial" w:hAnsi="Arial" w:cs="Arial"/>
            <w:color w:val="0B0080"/>
            <w:sz w:val="20"/>
            <w:szCs w:val="20"/>
            <w:u w:val="none"/>
          </w:rPr>
          <w:t>probability theory</w:t>
        </w:r>
      </w:hyperlink>
      <w:r>
        <w:rPr>
          <w:rStyle w:val="apple-converted-space"/>
          <w:rFonts w:ascii="Arial" w:hAnsi="Arial" w:cs="Arial"/>
          <w:color w:val="000000"/>
          <w:sz w:val="20"/>
          <w:szCs w:val="20"/>
        </w:rPr>
        <w:t> </w:t>
      </w:r>
      <w:r>
        <w:rPr>
          <w:rFonts w:ascii="Arial" w:hAnsi="Arial" w:cs="Arial"/>
          <w:color w:val="000000"/>
          <w:sz w:val="20"/>
          <w:szCs w:val="20"/>
        </w:rPr>
        <w:t>(see</w:t>
      </w:r>
      <w:r>
        <w:rPr>
          <w:rStyle w:val="apple-converted-space"/>
          <w:rFonts w:ascii="Arial" w:hAnsi="Arial" w:cs="Arial"/>
          <w:color w:val="000000"/>
          <w:sz w:val="20"/>
          <w:szCs w:val="20"/>
        </w:rPr>
        <w:t> </w:t>
      </w:r>
      <w:hyperlink r:id="rId15" w:tooltip="Probability axioms" w:history="1">
        <w:r>
          <w:rPr>
            <w:rStyle w:val="Hyperlink"/>
            <w:rFonts w:ascii="Arial" w:hAnsi="Arial" w:cs="Arial"/>
            <w:color w:val="0B0080"/>
            <w:sz w:val="20"/>
            <w:szCs w:val="20"/>
            <w:u w:val="none"/>
          </w:rPr>
          <w:t>probability axioms</w:t>
        </w:r>
      </w:hyperlink>
      <w:r>
        <w:rPr>
          <w:rFonts w:ascii="Arial" w:hAnsi="Arial" w:cs="Arial"/>
          <w:color w:val="000000"/>
          <w:sz w:val="20"/>
          <w:szCs w:val="20"/>
        </w:rPr>
        <w:t>), which is used widely in such</w:t>
      </w:r>
      <w:r>
        <w:rPr>
          <w:rStyle w:val="apple-converted-space"/>
          <w:rFonts w:ascii="Arial" w:hAnsi="Arial" w:cs="Arial"/>
          <w:color w:val="000000"/>
          <w:sz w:val="20"/>
          <w:szCs w:val="20"/>
        </w:rPr>
        <w:t> </w:t>
      </w:r>
      <w:hyperlink r:id="rId16" w:tooltip="Areas of study" w:history="1">
        <w:r>
          <w:rPr>
            <w:rStyle w:val="Hyperlink"/>
            <w:rFonts w:ascii="Arial" w:hAnsi="Arial" w:cs="Arial"/>
            <w:color w:val="0B0080"/>
            <w:sz w:val="20"/>
            <w:szCs w:val="20"/>
            <w:u w:val="none"/>
          </w:rPr>
          <w:t>areas of study</w:t>
        </w:r>
      </w:hyperlink>
      <w:r>
        <w:rPr>
          <w:rStyle w:val="apple-converted-space"/>
          <w:rFonts w:ascii="Arial" w:hAnsi="Arial" w:cs="Arial"/>
          <w:color w:val="000000"/>
          <w:sz w:val="20"/>
          <w:szCs w:val="20"/>
        </w:rPr>
        <w:t> </w:t>
      </w:r>
      <w:proofErr w:type="spellStart"/>
      <w:r>
        <w:rPr>
          <w:rFonts w:ascii="Arial" w:hAnsi="Arial" w:cs="Arial"/>
          <w:color w:val="000000"/>
          <w:sz w:val="20"/>
          <w:szCs w:val="20"/>
        </w:rPr>
        <w:t>as</w:t>
      </w:r>
      <w:hyperlink r:id="rId17" w:tooltip="Mathematics" w:history="1">
        <w:r>
          <w:rPr>
            <w:rStyle w:val="Hyperlink"/>
            <w:rFonts w:ascii="Arial" w:hAnsi="Arial" w:cs="Arial"/>
            <w:color w:val="0B0080"/>
            <w:sz w:val="20"/>
            <w:szCs w:val="20"/>
            <w:u w:val="none"/>
          </w:rPr>
          <w:t>mathematics</w:t>
        </w:r>
        <w:proofErr w:type="spellEnd"/>
      </w:hyperlink>
      <w:r>
        <w:rPr>
          <w:rFonts w:ascii="Arial" w:hAnsi="Arial" w:cs="Arial"/>
          <w:color w:val="000000"/>
          <w:sz w:val="20"/>
          <w:szCs w:val="20"/>
        </w:rPr>
        <w:t>,</w:t>
      </w:r>
      <w:r>
        <w:rPr>
          <w:rStyle w:val="apple-converted-space"/>
          <w:rFonts w:ascii="Arial" w:hAnsi="Arial" w:cs="Arial"/>
          <w:color w:val="000000"/>
          <w:sz w:val="20"/>
          <w:szCs w:val="20"/>
        </w:rPr>
        <w:t> </w:t>
      </w:r>
      <w:hyperlink r:id="rId18" w:tooltip="Statistics" w:history="1">
        <w:r>
          <w:rPr>
            <w:rStyle w:val="Hyperlink"/>
            <w:rFonts w:ascii="Arial" w:hAnsi="Arial" w:cs="Arial"/>
            <w:color w:val="0B0080"/>
            <w:sz w:val="20"/>
            <w:szCs w:val="20"/>
            <w:u w:val="none"/>
          </w:rPr>
          <w:t>statistics</w:t>
        </w:r>
      </w:hyperlink>
      <w:r>
        <w:rPr>
          <w:rFonts w:ascii="Arial" w:hAnsi="Arial" w:cs="Arial"/>
          <w:color w:val="000000"/>
          <w:sz w:val="20"/>
          <w:szCs w:val="20"/>
        </w:rPr>
        <w:t>,</w:t>
      </w:r>
      <w:r>
        <w:rPr>
          <w:rStyle w:val="apple-converted-space"/>
          <w:rFonts w:ascii="Arial" w:hAnsi="Arial" w:cs="Arial"/>
          <w:color w:val="000000"/>
          <w:sz w:val="20"/>
          <w:szCs w:val="20"/>
        </w:rPr>
        <w:t> </w:t>
      </w:r>
      <w:hyperlink r:id="rId19" w:tooltip="Finance" w:history="1">
        <w:r>
          <w:rPr>
            <w:rStyle w:val="Hyperlink"/>
            <w:rFonts w:ascii="Arial" w:hAnsi="Arial" w:cs="Arial"/>
            <w:color w:val="0B0080"/>
            <w:sz w:val="20"/>
            <w:szCs w:val="20"/>
            <w:u w:val="none"/>
          </w:rPr>
          <w:t>finance</w:t>
        </w:r>
      </w:hyperlink>
      <w:r>
        <w:rPr>
          <w:rFonts w:ascii="Arial" w:hAnsi="Arial" w:cs="Arial"/>
          <w:color w:val="000000"/>
          <w:sz w:val="20"/>
          <w:szCs w:val="20"/>
        </w:rPr>
        <w:t>,</w:t>
      </w:r>
      <w:r>
        <w:rPr>
          <w:rStyle w:val="apple-converted-space"/>
          <w:rFonts w:ascii="Arial" w:hAnsi="Arial" w:cs="Arial"/>
          <w:color w:val="000000"/>
          <w:sz w:val="20"/>
          <w:szCs w:val="20"/>
        </w:rPr>
        <w:t> </w:t>
      </w:r>
      <w:hyperlink r:id="rId20" w:tooltip="Gambling" w:history="1">
        <w:r>
          <w:rPr>
            <w:rStyle w:val="Hyperlink"/>
            <w:rFonts w:ascii="Arial" w:hAnsi="Arial" w:cs="Arial"/>
            <w:color w:val="0B0080"/>
            <w:sz w:val="20"/>
            <w:szCs w:val="20"/>
            <w:u w:val="none"/>
          </w:rPr>
          <w:t>gambling</w:t>
        </w:r>
      </w:hyperlink>
      <w:r>
        <w:rPr>
          <w:rFonts w:ascii="Arial" w:hAnsi="Arial" w:cs="Arial"/>
          <w:color w:val="000000"/>
          <w:sz w:val="20"/>
          <w:szCs w:val="20"/>
        </w:rPr>
        <w:t>,</w:t>
      </w:r>
      <w:r>
        <w:rPr>
          <w:rStyle w:val="apple-converted-space"/>
          <w:rFonts w:ascii="Arial" w:hAnsi="Arial" w:cs="Arial"/>
          <w:color w:val="000000"/>
          <w:sz w:val="20"/>
          <w:szCs w:val="20"/>
        </w:rPr>
        <w:t> </w:t>
      </w:r>
      <w:hyperlink r:id="rId21" w:tooltip="Science" w:history="1">
        <w:r>
          <w:rPr>
            <w:rStyle w:val="Hyperlink"/>
            <w:rFonts w:ascii="Arial" w:hAnsi="Arial" w:cs="Arial"/>
            <w:color w:val="0B0080"/>
            <w:sz w:val="20"/>
            <w:szCs w:val="20"/>
            <w:u w:val="none"/>
          </w:rPr>
          <w:t>science</w:t>
        </w:r>
      </w:hyperlink>
      <w:r>
        <w:rPr>
          <w:rStyle w:val="apple-converted-space"/>
          <w:rFonts w:ascii="Arial" w:hAnsi="Arial" w:cs="Arial"/>
          <w:color w:val="000000"/>
          <w:sz w:val="20"/>
          <w:szCs w:val="20"/>
        </w:rPr>
        <w:t> </w:t>
      </w:r>
      <w:r>
        <w:rPr>
          <w:rFonts w:ascii="Arial" w:hAnsi="Arial" w:cs="Arial"/>
          <w:color w:val="000000"/>
          <w:sz w:val="20"/>
          <w:szCs w:val="20"/>
        </w:rPr>
        <w:t>(in particular</w:t>
      </w:r>
      <w:r>
        <w:rPr>
          <w:rStyle w:val="apple-converted-space"/>
          <w:rFonts w:ascii="Arial" w:hAnsi="Arial" w:cs="Arial"/>
          <w:color w:val="000000"/>
          <w:sz w:val="20"/>
          <w:szCs w:val="20"/>
        </w:rPr>
        <w:t> </w:t>
      </w:r>
      <w:hyperlink r:id="rId22" w:tooltip="Physics" w:history="1">
        <w:r>
          <w:rPr>
            <w:rStyle w:val="Hyperlink"/>
            <w:rFonts w:ascii="Arial" w:hAnsi="Arial" w:cs="Arial"/>
            <w:color w:val="0B0080"/>
            <w:sz w:val="20"/>
            <w:szCs w:val="20"/>
            <w:u w:val="none"/>
          </w:rPr>
          <w:t>physics</w:t>
        </w:r>
      </w:hyperlink>
      <w:r>
        <w:rPr>
          <w:rFonts w:ascii="Arial" w:hAnsi="Arial" w:cs="Arial"/>
          <w:color w:val="000000"/>
          <w:sz w:val="20"/>
          <w:szCs w:val="20"/>
        </w:rPr>
        <w:t>),</w:t>
      </w:r>
      <w:r>
        <w:rPr>
          <w:rStyle w:val="apple-converted-space"/>
          <w:rFonts w:ascii="Arial" w:hAnsi="Arial" w:cs="Arial"/>
          <w:color w:val="000000"/>
          <w:sz w:val="20"/>
          <w:szCs w:val="20"/>
        </w:rPr>
        <w:t> </w:t>
      </w:r>
      <w:hyperlink r:id="rId23" w:tooltip="Artificial intelligence" w:history="1">
        <w:r>
          <w:rPr>
            <w:rStyle w:val="Hyperlink"/>
            <w:rFonts w:ascii="Arial" w:hAnsi="Arial" w:cs="Arial"/>
            <w:color w:val="0B0080"/>
            <w:sz w:val="20"/>
            <w:szCs w:val="20"/>
            <w:u w:val="none"/>
          </w:rPr>
          <w:t>artificial intelligence</w:t>
        </w:r>
      </w:hyperlink>
      <w:r>
        <w:rPr>
          <w:rFonts w:ascii="Arial" w:hAnsi="Arial" w:cs="Arial"/>
          <w:color w:val="000000"/>
          <w:sz w:val="20"/>
          <w:szCs w:val="20"/>
        </w:rPr>
        <w:t>/</w:t>
      </w:r>
      <w:hyperlink r:id="rId24" w:tooltip="Machine learning" w:history="1">
        <w:r>
          <w:rPr>
            <w:rStyle w:val="Hyperlink"/>
            <w:rFonts w:ascii="Arial" w:hAnsi="Arial" w:cs="Arial"/>
            <w:color w:val="0B0080"/>
            <w:sz w:val="20"/>
            <w:szCs w:val="20"/>
            <w:u w:val="none"/>
          </w:rPr>
          <w:t>machine learning</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5" w:tooltip="Philosophy" w:history="1">
        <w:r>
          <w:rPr>
            <w:rStyle w:val="Hyperlink"/>
            <w:rFonts w:ascii="Arial" w:hAnsi="Arial" w:cs="Arial"/>
            <w:color w:val="0B0080"/>
            <w:sz w:val="20"/>
            <w:szCs w:val="20"/>
            <w:u w:val="none"/>
          </w:rPr>
          <w:t>philosophy</w:t>
        </w:r>
      </w:hyperlink>
      <w:r>
        <w:rPr>
          <w:rStyle w:val="apple-converted-space"/>
          <w:rFonts w:ascii="Arial" w:hAnsi="Arial" w:cs="Arial"/>
          <w:color w:val="000000"/>
          <w:sz w:val="20"/>
          <w:szCs w:val="20"/>
        </w:rPr>
        <w:t> </w:t>
      </w:r>
      <w:r>
        <w:rPr>
          <w:rFonts w:ascii="Arial" w:hAnsi="Arial" w:cs="Arial"/>
          <w:color w:val="000000"/>
          <w:sz w:val="20"/>
          <w:szCs w:val="20"/>
        </w:rPr>
        <w:t>to, for example, draw inferences about the expected frequency of events. Probability theory is also used to describe the underlying mechanics and regularities of</w:t>
      </w:r>
      <w:r>
        <w:rPr>
          <w:rStyle w:val="apple-converted-space"/>
          <w:rFonts w:ascii="Arial" w:hAnsi="Arial" w:cs="Arial"/>
          <w:color w:val="000000"/>
          <w:sz w:val="20"/>
          <w:szCs w:val="20"/>
        </w:rPr>
        <w:t> </w:t>
      </w:r>
      <w:hyperlink r:id="rId26" w:tooltip="Complex systems" w:history="1">
        <w:r>
          <w:rPr>
            <w:rStyle w:val="Hyperlink"/>
            <w:rFonts w:ascii="Arial" w:hAnsi="Arial" w:cs="Arial"/>
            <w:color w:val="0B0080"/>
            <w:sz w:val="20"/>
            <w:szCs w:val="20"/>
            <w:u w:val="none"/>
          </w:rPr>
          <w:t>complex systems</w:t>
        </w:r>
      </w:hyperlink>
      <w:r>
        <w:rPr>
          <w:rFonts w:ascii="Arial" w:hAnsi="Arial" w:cs="Arial"/>
          <w:color w:val="000000"/>
          <w:sz w:val="20"/>
          <w:szCs w:val="20"/>
        </w:rPr>
        <w:t>.</w:t>
      </w:r>
      <w:hyperlink r:id="rId27" w:anchor="cite_note-4" w:history="1">
        <w:r>
          <w:rPr>
            <w:rStyle w:val="Hyperlink"/>
            <w:rFonts w:ascii="Arial" w:hAnsi="Arial" w:cs="Arial"/>
            <w:color w:val="0B0080"/>
            <w:sz w:val="20"/>
            <w:szCs w:val="20"/>
            <w:u w:val="none"/>
            <w:vertAlign w:val="superscript"/>
          </w:rPr>
          <w:t>[4]</w:t>
        </w:r>
      </w:hyperlink>
    </w:p>
    <w:p w:rsidR="0038473A" w:rsidRPr="0038473A" w:rsidRDefault="0038473A" w:rsidP="0038473A">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proofErr w:type="gramStart"/>
      <w:r w:rsidRPr="0038473A">
        <w:rPr>
          <w:rFonts w:ascii="Arial" w:eastAsia="Times New Roman" w:hAnsi="Arial" w:cs="Arial"/>
          <w:color w:val="000000"/>
          <w:sz w:val="29"/>
          <w:szCs w:val="29"/>
        </w:rPr>
        <w:t>Applications</w:t>
      </w:r>
      <w:r w:rsidRPr="0038473A">
        <w:rPr>
          <w:rFonts w:ascii="Arial" w:eastAsia="Times New Roman" w:hAnsi="Arial" w:cs="Arial"/>
          <w:color w:val="000000"/>
          <w:sz w:val="24"/>
          <w:szCs w:val="24"/>
        </w:rPr>
        <w:t>[</w:t>
      </w:r>
      <w:proofErr w:type="gramEnd"/>
      <w:r w:rsidRPr="0038473A">
        <w:rPr>
          <w:rFonts w:ascii="Arial" w:eastAsia="Times New Roman" w:hAnsi="Arial" w:cs="Arial"/>
          <w:color w:val="000000"/>
          <w:sz w:val="24"/>
          <w:szCs w:val="24"/>
        </w:rPr>
        <w:fldChar w:fldCharType="begin"/>
      </w:r>
      <w:r w:rsidRPr="0038473A">
        <w:rPr>
          <w:rFonts w:ascii="Arial" w:eastAsia="Times New Roman" w:hAnsi="Arial" w:cs="Arial"/>
          <w:color w:val="000000"/>
          <w:sz w:val="24"/>
          <w:szCs w:val="24"/>
        </w:rPr>
        <w:instrText xml:space="preserve"> HYPERLINK "http://en.wikipedia.org/w/index.php?title=Probability&amp;action=edit&amp;section=5" \o "Edit section: Applications" </w:instrText>
      </w:r>
      <w:r w:rsidRPr="0038473A">
        <w:rPr>
          <w:rFonts w:ascii="Arial" w:eastAsia="Times New Roman" w:hAnsi="Arial" w:cs="Arial"/>
          <w:color w:val="000000"/>
          <w:sz w:val="24"/>
          <w:szCs w:val="24"/>
        </w:rPr>
        <w:fldChar w:fldCharType="separate"/>
      </w:r>
      <w:r w:rsidRPr="0038473A">
        <w:rPr>
          <w:rFonts w:ascii="Arial" w:eastAsia="Times New Roman" w:hAnsi="Arial" w:cs="Arial"/>
          <w:color w:val="0B0080"/>
          <w:sz w:val="24"/>
          <w:szCs w:val="24"/>
        </w:rPr>
        <w:t>edit</w:t>
      </w:r>
      <w:r w:rsidRPr="0038473A">
        <w:rPr>
          <w:rFonts w:ascii="Arial" w:eastAsia="Times New Roman" w:hAnsi="Arial" w:cs="Arial"/>
          <w:color w:val="000000"/>
          <w:sz w:val="24"/>
          <w:szCs w:val="24"/>
        </w:rPr>
        <w:fldChar w:fldCharType="end"/>
      </w:r>
      <w:r w:rsidRPr="0038473A">
        <w:rPr>
          <w:rFonts w:ascii="Arial" w:eastAsia="Times New Roman" w:hAnsi="Arial" w:cs="Arial"/>
          <w:color w:val="000000"/>
          <w:sz w:val="24"/>
          <w:szCs w:val="24"/>
        </w:rPr>
        <w:t>]</w:t>
      </w:r>
    </w:p>
    <w:p w:rsidR="0038473A" w:rsidRPr="0038473A" w:rsidRDefault="0038473A" w:rsidP="0038473A">
      <w:pPr>
        <w:shd w:val="clear" w:color="auto" w:fill="FFFFFF"/>
        <w:spacing w:before="96" w:after="120" w:line="288" w:lineRule="atLeast"/>
        <w:rPr>
          <w:rFonts w:ascii="Arial" w:eastAsia="Times New Roman" w:hAnsi="Arial" w:cs="Arial"/>
          <w:color w:val="000000"/>
          <w:sz w:val="20"/>
          <w:szCs w:val="20"/>
        </w:rPr>
      </w:pPr>
      <w:r w:rsidRPr="0038473A">
        <w:rPr>
          <w:rFonts w:ascii="Arial" w:eastAsia="Times New Roman" w:hAnsi="Arial" w:cs="Arial"/>
          <w:color w:val="000000"/>
          <w:sz w:val="20"/>
          <w:szCs w:val="20"/>
        </w:rPr>
        <w:t>Probability theory is applied in everyday life in </w:t>
      </w:r>
      <w:hyperlink r:id="rId28" w:tooltip="Risk" w:history="1">
        <w:r w:rsidRPr="0038473A">
          <w:rPr>
            <w:rFonts w:ascii="Arial" w:eastAsia="Times New Roman" w:hAnsi="Arial" w:cs="Arial"/>
            <w:color w:val="0B0080"/>
            <w:sz w:val="20"/>
            <w:szCs w:val="20"/>
          </w:rPr>
          <w:t>risk</w:t>
        </w:r>
      </w:hyperlink>
      <w:r w:rsidRPr="0038473A">
        <w:rPr>
          <w:rFonts w:ascii="Arial" w:eastAsia="Times New Roman" w:hAnsi="Arial" w:cs="Arial"/>
          <w:color w:val="000000"/>
          <w:sz w:val="20"/>
          <w:szCs w:val="20"/>
        </w:rPr>
        <w:t> assessment and in trade on </w:t>
      </w:r>
      <w:hyperlink r:id="rId29" w:tooltip="Financial market" w:history="1">
        <w:r w:rsidRPr="0038473A">
          <w:rPr>
            <w:rFonts w:ascii="Arial" w:eastAsia="Times New Roman" w:hAnsi="Arial" w:cs="Arial"/>
            <w:color w:val="0B0080"/>
            <w:sz w:val="20"/>
            <w:szCs w:val="20"/>
          </w:rPr>
          <w:t>financial markets</w:t>
        </w:r>
      </w:hyperlink>
      <w:r w:rsidRPr="0038473A">
        <w:rPr>
          <w:rFonts w:ascii="Arial" w:eastAsia="Times New Roman" w:hAnsi="Arial" w:cs="Arial"/>
          <w:color w:val="000000"/>
          <w:sz w:val="20"/>
          <w:szCs w:val="20"/>
        </w:rPr>
        <w:t>. Governments apply probabilistic methods in </w:t>
      </w:r>
      <w:hyperlink r:id="rId30" w:tooltip="Environmental regulation" w:history="1">
        <w:r w:rsidRPr="0038473A">
          <w:rPr>
            <w:rFonts w:ascii="Arial" w:eastAsia="Times New Roman" w:hAnsi="Arial" w:cs="Arial"/>
            <w:color w:val="0B0080"/>
            <w:sz w:val="20"/>
            <w:szCs w:val="20"/>
          </w:rPr>
          <w:t>environmental regulation</w:t>
        </w:r>
      </w:hyperlink>
      <w:r w:rsidRPr="0038473A">
        <w:rPr>
          <w:rFonts w:ascii="Arial" w:eastAsia="Times New Roman" w:hAnsi="Arial" w:cs="Arial"/>
          <w:color w:val="000000"/>
          <w:sz w:val="20"/>
          <w:szCs w:val="20"/>
        </w:rPr>
        <w:t>, where it is called pathway analysis. A good example is the effect of the perceived probability of any widespread Middle East conflict on oil prices—which have ripple effects in the economy as a whole. An assessment by a commodity trader that a war is more likely vs. less likely sends prices up or down, and signals other traders of that opinion. Accordingly, the probabilities are neither assessed independently nor necessarily very rationally. The theory of </w:t>
      </w:r>
      <w:hyperlink r:id="rId31" w:tooltip="Behavioral finance" w:history="1">
        <w:r w:rsidRPr="0038473A">
          <w:rPr>
            <w:rFonts w:ascii="Arial" w:eastAsia="Times New Roman" w:hAnsi="Arial" w:cs="Arial"/>
            <w:color w:val="0B0080"/>
            <w:sz w:val="20"/>
            <w:szCs w:val="20"/>
          </w:rPr>
          <w:t>behavioral finance</w:t>
        </w:r>
      </w:hyperlink>
      <w:r w:rsidRPr="0038473A">
        <w:rPr>
          <w:rFonts w:ascii="Arial" w:eastAsia="Times New Roman" w:hAnsi="Arial" w:cs="Arial"/>
          <w:color w:val="000000"/>
          <w:sz w:val="20"/>
          <w:szCs w:val="20"/>
        </w:rPr>
        <w:t> emerged to describe the effect of such </w:t>
      </w:r>
      <w:hyperlink r:id="rId32" w:tooltip="Groupthink" w:history="1">
        <w:r w:rsidRPr="0038473A">
          <w:rPr>
            <w:rFonts w:ascii="Arial" w:eastAsia="Times New Roman" w:hAnsi="Arial" w:cs="Arial"/>
            <w:color w:val="0B0080"/>
            <w:sz w:val="20"/>
            <w:szCs w:val="20"/>
          </w:rPr>
          <w:t>groupthink</w:t>
        </w:r>
      </w:hyperlink>
      <w:r w:rsidRPr="0038473A">
        <w:rPr>
          <w:rFonts w:ascii="Arial" w:eastAsia="Times New Roman" w:hAnsi="Arial" w:cs="Arial"/>
          <w:color w:val="000000"/>
          <w:sz w:val="20"/>
          <w:szCs w:val="20"/>
        </w:rPr>
        <w:t> on pricing, on policy, and on peace and conflict.</w:t>
      </w:r>
      <w:hyperlink r:id="rId33" w:anchor="cite_note-16" w:history="1">
        <w:r w:rsidRPr="0038473A">
          <w:rPr>
            <w:rFonts w:ascii="Arial" w:eastAsia="Times New Roman" w:hAnsi="Arial" w:cs="Arial"/>
            <w:color w:val="0B0080"/>
            <w:sz w:val="20"/>
            <w:szCs w:val="20"/>
            <w:vertAlign w:val="superscript"/>
          </w:rPr>
          <w:t>[16]</w:t>
        </w:r>
      </w:hyperlink>
    </w:p>
    <w:p w:rsidR="0038473A" w:rsidRPr="0038473A" w:rsidRDefault="0038473A" w:rsidP="0038473A">
      <w:pPr>
        <w:shd w:val="clear" w:color="auto" w:fill="FFFFFF"/>
        <w:spacing w:before="96" w:after="120" w:line="288" w:lineRule="atLeast"/>
        <w:rPr>
          <w:rFonts w:ascii="Arial" w:eastAsia="Times New Roman" w:hAnsi="Arial" w:cs="Arial"/>
          <w:color w:val="000000"/>
          <w:sz w:val="20"/>
          <w:szCs w:val="20"/>
        </w:rPr>
      </w:pPr>
      <w:r w:rsidRPr="0038473A">
        <w:rPr>
          <w:rFonts w:ascii="Arial" w:eastAsia="Times New Roman" w:hAnsi="Arial" w:cs="Arial"/>
          <w:color w:val="000000"/>
          <w:sz w:val="20"/>
          <w:szCs w:val="20"/>
        </w:rPr>
        <w:t>The discovery of rigorous methods to assess and combine probability assessments has changed society. It is important for most citizens to understand how probability assessments are made, and how they contribute to decisions.</w:t>
      </w:r>
    </w:p>
    <w:p w:rsidR="0038473A" w:rsidRPr="0038473A" w:rsidRDefault="0038473A" w:rsidP="0038473A">
      <w:pPr>
        <w:shd w:val="clear" w:color="auto" w:fill="FFFFFF"/>
        <w:spacing w:before="96" w:after="120" w:line="288" w:lineRule="atLeast"/>
        <w:rPr>
          <w:rFonts w:ascii="Arial" w:eastAsia="Times New Roman" w:hAnsi="Arial" w:cs="Arial"/>
          <w:color w:val="000000"/>
          <w:sz w:val="20"/>
          <w:szCs w:val="20"/>
        </w:rPr>
      </w:pPr>
      <w:r w:rsidRPr="0038473A">
        <w:rPr>
          <w:rFonts w:ascii="Arial" w:eastAsia="Times New Roman" w:hAnsi="Arial" w:cs="Arial"/>
          <w:color w:val="000000"/>
          <w:sz w:val="20"/>
          <w:szCs w:val="20"/>
        </w:rPr>
        <w:t>Another significant application of probability theory in everyday life is </w:t>
      </w:r>
      <w:hyperlink r:id="rId34" w:tooltip="Reliability theory of aging and longevity" w:history="1">
        <w:r w:rsidRPr="0038473A">
          <w:rPr>
            <w:rFonts w:ascii="Arial" w:eastAsia="Times New Roman" w:hAnsi="Arial" w:cs="Arial"/>
            <w:color w:val="0B0080"/>
            <w:sz w:val="20"/>
            <w:szCs w:val="20"/>
          </w:rPr>
          <w:t>reliability</w:t>
        </w:r>
      </w:hyperlink>
      <w:r w:rsidRPr="0038473A">
        <w:rPr>
          <w:rFonts w:ascii="Arial" w:eastAsia="Times New Roman" w:hAnsi="Arial" w:cs="Arial"/>
          <w:color w:val="000000"/>
          <w:sz w:val="20"/>
          <w:szCs w:val="20"/>
        </w:rPr>
        <w:t>. Many consumer products, such as </w:t>
      </w:r>
      <w:hyperlink r:id="rId35" w:tooltip="Automobiles" w:history="1">
        <w:r w:rsidRPr="0038473A">
          <w:rPr>
            <w:rFonts w:ascii="Arial" w:eastAsia="Times New Roman" w:hAnsi="Arial" w:cs="Arial"/>
            <w:color w:val="0B0080"/>
            <w:sz w:val="20"/>
            <w:szCs w:val="20"/>
          </w:rPr>
          <w:t>automobiles</w:t>
        </w:r>
      </w:hyperlink>
      <w:r w:rsidRPr="0038473A">
        <w:rPr>
          <w:rFonts w:ascii="Arial" w:eastAsia="Times New Roman" w:hAnsi="Arial" w:cs="Arial"/>
          <w:color w:val="000000"/>
          <w:sz w:val="20"/>
          <w:szCs w:val="20"/>
        </w:rPr>
        <w:t> and consumer electronics, use </w:t>
      </w:r>
      <w:hyperlink r:id="rId36" w:tooltip="Reliability theory" w:history="1">
        <w:r w:rsidRPr="0038473A">
          <w:rPr>
            <w:rFonts w:ascii="Arial" w:eastAsia="Times New Roman" w:hAnsi="Arial" w:cs="Arial"/>
            <w:color w:val="0B0080"/>
            <w:sz w:val="20"/>
            <w:szCs w:val="20"/>
          </w:rPr>
          <w:t>reliability theory</w:t>
        </w:r>
      </w:hyperlink>
      <w:r w:rsidRPr="0038473A">
        <w:rPr>
          <w:rFonts w:ascii="Arial" w:eastAsia="Times New Roman" w:hAnsi="Arial" w:cs="Arial"/>
          <w:color w:val="000000"/>
          <w:sz w:val="20"/>
          <w:szCs w:val="20"/>
        </w:rPr>
        <w:t> in product design to reduce the probability of failure. Failure probability may influence a manufacturer's decisions on a product's </w:t>
      </w:r>
      <w:hyperlink r:id="rId37" w:tooltip="Warranty" w:history="1">
        <w:r w:rsidRPr="0038473A">
          <w:rPr>
            <w:rFonts w:ascii="Arial" w:eastAsia="Times New Roman" w:hAnsi="Arial" w:cs="Arial"/>
            <w:color w:val="0B0080"/>
            <w:sz w:val="20"/>
            <w:szCs w:val="20"/>
          </w:rPr>
          <w:t>warranty</w:t>
        </w:r>
      </w:hyperlink>
      <w:r w:rsidRPr="0038473A">
        <w:rPr>
          <w:rFonts w:ascii="Arial" w:eastAsia="Times New Roman" w:hAnsi="Arial" w:cs="Arial"/>
          <w:color w:val="000000"/>
          <w:sz w:val="20"/>
          <w:szCs w:val="20"/>
        </w:rPr>
        <w:t>.</w:t>
      </w:r>
      <w:hyperlink r:id="rId38" w:anchor="cite_note-17" w:history="1">
        <w:r w:rsidRPr="0038473A">
          <w:rPr>
            <w:rFonts w:ascii="Arial" w:eastAsia="Times New Roman" w:hAnsi="Arial" w:cs="Arial"/>
            <w:color w:val="0B0080"/>
            <w:sz w:val="20"/>
            <w:szCs w:val="20"/>
            <w:vertAlign w:val="superscript"/>
          </w:rPr>
          <w:t>[17]</w:t>
        </w:r>
      </w:hyperlink>
    </w:p>
    <w:p w:rsidR="0038473A" w:rsidRPr="0038473A" w:rsidRDefault="0038473A" w:rsidP="0038473A">
      <w:pPr>
        <w:shd w:val="clear" w:color="auto" w:fill="FFFFFF"/>
        <w:spacing w:before="96" w:after="120" w:line="288" w:lineRule="atLeast"/>
        <w:rPr>
          <w:rFonts w:ascii="Arial" w:eastAsia="Times New Roman" w:hAnsi="Arial" w:cs="Arial"/>
          <w:color w:val="000000"/>
          <w:sz w:val="20"/>
          <w:szCs w:val="20"/>
        </w:rPr>
      </w:pPr>
      <w:r w:rsidRPr="0038473A">
        <w:rPr>
          <w:rFonts w:ascii="Arial" w:eastAsia="Times New Roman" w:hAnsi="Arial" w:cs="Arial"/>
          <w:color w:val="000000"/>
          <w:sz w:val="20"/>
          <w:szCs w:val="20"/>
        </w:rPr>
        <w:t>The </w:t>
      </w:r>
      <w:hyperlink r:id="rId39" w:tooltip="Cache language model" w:history="1">
        <w:r w:rsidRPr="0038473A">
          <w:rPr>
            <w:rFonts w:ascii="Arial" w:eastAsia="Times New Roman" w:hAnsi="Arial" w:cs="Arial"/>
            <w:color w:val="0B0080"/>
            <w:sz w:val="20"/>
            <w:szCs w:val="20"/>
          </w:rPr>
          <w:t>cache language model</w:t>
        </w:r>
      </w:hyperlink>
      <w:r w:rsidRPr="0038473A">
        <w:rPr>
          <w:rFonts w:ascii="Arial" w:eastAsia="Times New Roman" w:hAnsi="Arial" w:cs="Arial"/>
          <w:color w:val="000000"/>
          <w:sz w:val="20"/>
          <w:szCs w:val="20"/>
        </w:rPr>
        <w:t> and other </w:t>
      </w:r>
      <w:hyperlink r:id="rId40" w:tooltip="Statistical Language Model" w:history="1">
        <w:r w:rsidRPr="0038473A">
          <w:rPr>
            <w:rFonts w:ascii="Arial" w:eastAsia="Times New Roman" w:hAnsi="Arial" w:cs="Arial"/>
            <w:color w:val="0B0080"/>
            <w:sz w:val="20"/>
            <w:szCs w:val="20"/>
          </w:rPr>
          <w:t>statistical language models</w:t>
        </w:r>
      </w:hyperlink>
      <w:r w:rsidRPr="0038473A">
        <w:rPr>
          <w:rFonts w:ascii="Arial" w:eastAsia="Times New Roman" w:hAnsi="Arial" w:cs="Arial"/>
          <w:color w:val="000000"/>
          <w:sz w:val="20"/>
          <w:szCs w:val="20"/>
        </w:rPr>
        <w:t> that are used in </w:t>
      </w:r>
      <w:hyperlink r:id="rId41" w:tooltip="Natural language processing" w:history="1">
        <w:r w:rsidRPr="0038473A">
          <w:rPr>
            <w:rFonts w:ascii="Arial" w:eastAsia="Times New Roman" w:hAnsi="Arial" w:cs="Arial"/>
            <w:color w:val="0B0080"/>
            <w:sz w:val="20"/>
            <w:szCs w:val="20"/>
          </w:rPr>
          <w:t>natural language processing</w:t>
        </w:r>
      </w:hyperlink>
      <w:r w:rsidRPr="0038473A">
        <w:rPr>
          <w:rFonts w:ascii="Arial" w:eastAsia="Times New Roman" w:hAnsi="Arial" w:cs="Arial"/>
          <w:color w:val="000000"/>
          <w:sz w:val="20"/>
          <w:szCs w:val="20"/>
        </w:rPr>
        <w:t> are also examples of applications of probability theory.</w:t>
      </w:r>
    </w:p>
    <w:p w:rsidR="0038473A" w:rsidRDefault="0038473A"/>
    <w:p w:rsidR="0038473A" w:rsidRDefault="0038473A"/>
    <w:p w:rsidR="0038473A" w:rsidRDefault="0038473A" w:rsidP="0038473A">
      <w:pPr>
        <w:pStyle w:val="NormalWeb"/>
        <w:shd w:val="clear" w:color="auto" w:fill="FFFFFF"/>
        <w:spacing w:before="96" w:beforeAutospacing="0" w:after="120" w:afterAutospacing="0" w:line="288" w:lineRule="atLeast"/>
        <w:rPr>
          <w:rFonts w:ascii="Arial" w:hAnsi="Arial" w:cs="Arial"/>
          <w:i/>
          <w:iCs/>
          <w:color w:val="000000"/>
          <w:sz w:val="20"/>
          <w:szCs w:val="20"/>
        </w:rPr>
      </w:pPr>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i/>
          <w:iCs/>
          <w:color w:val="000000"/>
          <w:sz w:val="20"/>
          <w:szCs w:val="20"/>
        </w:rPr>
        <w:lastRenderedPageBreak/>
        <w:t>trigonometry</w:t>
      </w:r>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hyperlink r:id="rId42" w:tooltip="Ancient Greek" w:history="1">
        <w:r>
          <w:rPr>
            <w:rStyle w:val="Hyperlink"/>
            <w:rFonts w:ascii="Arial" w:hAnsi="Arial" w:cs="Arial"/>
            <w:color w:val="0B0080"/>
            <w:sz w:val="20"/>
            <w:szCs w:val="20"/>
            <w:u w:val="none"/>
          </w:rPr>
          <w:t>Greek</w:t>
        </w:r>
      </w:hyperlink>
      <w:r>
        <w:rPr>
          <w:rStyle w:val="apple-converted-space"/>
          <w:rFonts w:ascii="Arial" w:hAnsi="Arial" w:cs="Arial"/>
          <w:color w:val="000000"/>
          <w:sz w:val="20"/>
          <w:szCs w:val="20"/>
        </w:rPr>
        <w:t> </w:t>
      </w:r>
      <w:proofErr w:type="spellStart"/>
      <w:r>
        <w:rPr>
          <w:rFonts w:ascii="Arial" w:hAnsi="Arial" w:cs="Arial"/>
          <w:i/>
          <w:iCs/>
          <w:color w:val="000000"/>
          <w:sz w:val="20"/>
          <w:szCs w:val="20"/>
        </w:rPr>
        <w:fldChar w:fldCharType="begin"/>
      </w:r>
      <w:r>
        <w:rPr>
          <w:rFonts w:ascii="Arial" w:hAnsi="Arial" w:cs="Arial"/>
          <w:i/>
          <w:iCs/>
          <w:color w:val="000000"/>
          <w:sz w:val="20"/>
          <w:szCs w:val="20"/>
        </w:rPr>
        <w:instrText xml:space="preserve"> HYPERLINK "http://en.wiktionary.org/wiki/%CF%84%CF%81%CE%AF%CE%B3%CF%89%CE%BD%CE%BF%CE%BD" \o "wikt:τρίγωνον" </w:instrText>
      </w:r>
      <w:r>
        <w:rPr>
          <w:rFonts w:ascii="Arial" w:hAnsi="Arial" w:cs="Arial"/>
          <w:i/>
          <w:iCs/>
          <w:color w:val="000000"/>
          <w:sz w:val="20"/>
          <w:szCs w:val="20"/>
        </w:rPr>
        <w:fldChar w:fldCharType="separate"/>
      </w:r>
      <w:r>
        <w:rPr>
          <w:rStyle w:val="Hyperlink"/>
          <w:rFonts w:ascii="Arial" w:hAnsi="Arial" w:cs="Arial"/>
          <w:i/>
          <w:iCs/>
          <w:color w:val="663366"/>
          <w:sz w:val="20"/>
          <w:szCs w:val="20"/>
          <w:u w:val="none"/>
        </w:rPr>
        <w:t>trigōnon</w:t>
      </w:r>
      <w:proofErr w:type="spellEnd"/>
      <w:r>
        <w:rPr>
          <w:rFonts w:ascii="Arial" w:hAnsi="Arial" w:cs="Arial"/>
          <w:i/>
          <w:iCs/>
          <w:color w:val="000000"/>
          <w:sz w:val="20"/>
          <w:szCs w:val="20"/>
        </w:rPr>
        <w:fldChar w:fldCharType="end"/>
      </w:r>
      <w:r>
        <w:rPr>
          <w:rFonts w:ascii="Arial" w:hAnsi="Arial" w:cs="Arial"/>
          <w:color w:val="000000"/>
          <w:sz w:val="20"/>
          <w:szCs w:val="20"/>
        </w:rPr>
        <w:t>, "triangle" +</w:t>
      </w:r>
      <w:r>
        <w:rPr>
          <w:rStyle w:val="apple-converted-space"/>
          <w:rFonts w:ascii="Arial" w:hAnsi="Arial" w:cs="Arial"/>
          <w:color w:val="000000"/>
          <w:sz w:val="20"/>
          <w:szCs w:val="20"/>
        </w:rPr>
        <w:t> </w:t>
      </w:r>
      <w:proofErr w:type="spellStart"/>
      <w:r>
        <w:rPr>
          <w:rFonts w:ascii="Arial" w:hAnsi="Arial" w:cs="Arial"/>
          <w:i/>
          <w:iCs/>
          <w:color w:val="000000"/>
          <w:sz w:val="20"/>
          <w:szCs w:val="20"/>
        </w:rPr>
        <w:fldChar w:fldCharType="begin"/>
      </w:r>
      <w:r>
        <w:rPr>
          <w:rFonts w:ascii="Arial" w:hAnsi="Arial" w:cs="Arial"/>
          <w:i/>
          <w:iCs/>
          <w:color w:val="000000"/>
          <w:sz w:val="20"/>
          <w:szCs w:val="20"/>
        </w:rPr>
        <w:instrText xml:space="preserve"> HYPERLINK "http://en.wiktionary.org/wiki/%CE%BC%CE%AD%CF%84%CF%81%CE%BF%CE%BD" \o "wikt:μέτρον" </w:instrText>
      </w:r>
      <w:r>
        <w:rPr>
          <w:rFonts w:ascii="Arial" w:hAnsi="Arial" w:cs="Arial"/>
          <w:i/>
          <w:iCs/>
          <w:color w:val="000000"/>
          <w:sz w:val="20"/>
          <w:szCs w:val="20"/>
        </w:rPr>
        <w:fldChar w:fldCharType="separate"/>
      </w:r>
      <w:r>
        <w:rPr>
          <w:rStyle w:val="Hyperlink"/>
          <w:rFonts w:ascii="Arial" w:hAnsi="Arial" w:cs="Arial"/>
          <w:i/>
          <w:iCs/>
          <w:color w:val="663366"/>
          <w:sz w:val="20"/>
          <w:szCs w:val="20"/>
          <w:u w:val="none"/>
        </w:rPr>
        <w:t>metron</w:t>
      </w:r>
      <w:proofErr w:type="spellEnd"/>
      <w:r>
        <w:rPr>
          <w:rFonts w:ascii="Arial" w:hAnsi="Arial" w:cs="Arial"/>
          <w:i/>
          <w:iCs/>
          <w:color w:val="000000"/>
          <w:sz w:val="20"/>
          <w:szCs w:val="20"/>
        </w:rPr>
        <w:fldChar w:fldCharType="end"/>
      </w:r>
      <w:r>
        <w:rPr>
          <w:rFonts w:ascii="Arial" w:hAnsi="Arial" w:cs="Arial"/>
          <w:color w:val="000000"/>
          <w:sz w:val="20"/>
          <w:szCs w:val="20"/>
        </w:rPr>
        <w:t>, "measure"</w:t>
      </w:r>
      <w:hyperlink r:id="rId43" w:anchor="cite_note-1" w:history="1">
        <w:r>
          <w:rPr>
            <w:rStyle w:val="Hyperlink"/>
            <w:rFonts w:ascii="Arial" w:hAnsi="Arial" w:cs="Arial"/>
            <w:color w:val="0B0080"/>
            <w:sz w:val="20"/>
            <w:szCs w:val="20"/>
            <w:u w:val="none"/>
            <w:vertAlign w:val="superscript"/>
          </w:rPr>
          <w:t>[1]</w:t>
        </w:r>
      </w:hyperlink>
      <w:r>
        <w:rPr>
          <w:rFonts w:ascii="Arial" w:hAnsi="Arial" w:cs="Arial"/>
          <w:color w:val="000000"/>
          <w:sz w:val="20"/>
          <w:szCs w:val="20"/>
        </w:rPr>
        <w:t>) is a branch of</w:t>
      </w:r>
      <w:r>
        <w:rPr>
          <w:rStyle w:val="apple-converted-space"/>
          <w:rFonts w:ascii="Arial" w:hAnsi="Arial" w:cs="Arial"/>
          <w:color w:val="000000"/>
          <w:sz w:val="20"/>
          <w:szCs w:val="20"/>
        </w:rPr>
        <w:t> </w:t>
      </w:r>
      <w:hyperlink r:id="rId44" w:tooltip="Mathematics" w:history="1">
        <w:r>
          <w:rPr>
            <w:rStyle w:val="Hyperlink"/>
            <w:rFonts w:ascii="Arial" w:hAnsi="Arial" w:cs="Arial"/>
            <w:color w:val="0B0080"/>
            <w:sz w:val="20"/>
            <w:szCs w:val="20"/>
            <w:u w:val="none"/>
          </w:rPr>
          <w:t>mathematics</w:t>
        </w:r>
      </w:hyperlink>
      <w:r>
        <w:rPr>
          <w:rStyle w:val="apple-converted-space"/>
          <w:rFonts w:ascii="Arial" w:hAnsi="Arial" w:cs="Arial"/>
          <w:color w:val="000000"/>
          <w:sz w:val="20"/>
          <w:szCs w:val="20"/>
        </w:rPr>
        <w:t> </w:t>
      </w:r>
      <w:r>
        <w:rPr>
          <w:rFonts w:ascii="Arial" w:hAnsi="Arial" w:cs="Arial"/>
          <w:color w:val="000000"/>
          <w:sz w:val="20"/>
          <w:szCs w:val="20"/>
        </w:rPr>
        <w:t>that studies relationships involving lengths and</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"http://en.wikipedia.org/wiki/Angles" \o "Angles" </w:instrText>
      </w:r>
      <w:r>
        <w:rPr>
          <w:rFonts w:ascii="Arial" w:hAnsi="Arial" w:cs="Arial"/>
          <w:color w:val="000000"/>
          <w:sz w:val="20"/>
          <w:szCs w:val="20"/>
        </w:rPr>
        <w:fldChar w:fldCharType="separate"/>
      </w:r>
      <w:r>
        <w:rPr>
          <w:rStyle w:val="Hyperlink"/>
          <w:rFonts w:ascii="Arial" w:hAnsi="Arial" w:cs="Arial"/>
          <w:color w:val="0B0080"/>
          <w:sz w:val="20"/>
          <w:szCs w:val="20"/>
          <w:u w:val="none"/>
        </w:rPr>
        <w:t>angles</w:t>
      </w:r>
      <w:r>
        <w:rPr>
          <w:rFonts w:ascii="Arial" w:hAnsi="Arial" w:cs="Arial"/>
          <w:color w:val="000000"/>
          <w:sz w:val="20"/>
          <w:szCs w:val="20"/>
        </w:rPr>
        <w:fldChar w:fldCharType="end"/>
      </w:r>
      <w:r>
        <w:rPr>
          <w:rFonts w:ascii="Arial" w:hAnsi="Arial" w:cs="Arial"/>
          <w:color w:val="000000"/>
          <w:sz w:val="20"/>
          <w:szCs w:val="20"/>
        </w:rPr>
        <w:t>of</w:t>
      </w:r>
      <w:proofErr w:type="spellEnd"/>
      <w:r>
        <w:rPr>
          <w:rStyle w:val="apple-converted-space"/>
          <w:rFonts w:ascii="Arial" w:hAnsi="Arial" w:cs="Arial"/>
          <w:color w:val="000000"/>
          <w:sz w:val="20"/>
          <w:szCs w:val="20"/>
        </w:rPr>
        <w:t> </w:t>
      </w:r>
      <w:hyperlink r:id="rId45" w:tooltip="Triangle" w:history="1">
        <w:r>
          <w:rPr>
            <w:rStyle w:val="Hyperlink"/>
            <w:rFonts w:ascii="Arial" w:hAnsi="Arial" w:cs="Arial"/>
            <w:color w:val="0B0080"/>
            <w:sz w:val="20"/>
            <w:szCs w:val="20"/>
            <w:u w:val="none"/>
          </w:rPr>
          <w:t>triangles</w:t>
        </w:r>
      </w:hyperlink>
      <w:r>
        <w:rPr>
          <w:rFonts w:ascii="Arial" w:hAnsi="Arial" w:cs="Arial"/>
          <w:color w:val="000000"/>
          <w:sz w:val="20"/>
          <w:szCs w:val="20"/>
        </w:rPr>
        <w:t>. The field emerged during the 3rd century BC from applications of</w:t>
      </w:r>
      <w:r>
        <w:rPr>
          <w:rStyle w:val="apple-converted-space"/>
          <w:rFonts w:ascii="Arial" w:hAnsi="Arial" w:cs="Arial"/>
          <w:color w:val="000000"/>
          <w:sz w:val="20"/>
          <w:szCs w:val="20"/>
        </w:rPr>
        <w:t> </w:t>
      </w:r>
      <w:hyperlink r:id="rId46" w:tooltip="Geometry" w:history="1">
        <w:r>
          <w:rPr>
            <w:rStyle w:val="Hyperlink"/>
            <w:rFonts w:ascii="Arial" w:hAnsi="Arial" w:cs="Arial"/>
            <w:color w:val="0B0080"/>
            <w:sz w:val="20"/>
            <w:szCs w:val="20"/>
            <w:u w:val="none"/>
          </w:rPr>
          <w:t>geometry</w:t>
        </w:r>
      </w:hyperlink>
      <w:r>
        <w:rPr>
          <w:rStyle w:val="apple-converted-space"/>
          <w:rFonts w:ascii="Arial" w:hAnsi="Arial" w:cs="Arial"/>
          <w:color w:val="000000"/>
          <w:sz w:val="20"/>
          <w:szCs w:val="20"/>
        </w:rPr>
        <w:t> </w:t>
      </w:r>
      <w:r>
        <w:rPr>
          <w:rFonts w:ascii="Arial" w:hAnsi="Arial" w:cs="Arial"/>
          <w:color w:val="000000"/>
          <w:sz w:val="20"/>
          <w:szCs w:val="20"/>
        </w:rPr>
        <w:t>to astronomical studies.</w:t>
      </w:r>
      <w:hyperlink r:id="rId47" w:anchor="cite_note-2" w:history="1">
        <w:r>
          <w:rPr>
            <w:rStyle w:val="Hyperlink"/>
            <w:rFonts w:ascii="Arial" w:hAnsi="Arial" w:cs="Arial"/>
            <w:color w:val="0B0080"/>
            <w:sz w:val="20"/>
            <w:szCs w:val="20"/>
            <w:u w:val="none"/>
            <w:vertAlign w:val="superscript"/>
          </w:rPr>
          <w:t>[2]</w:t>
        </w:r>
      </w:hyperlink>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3rd century astronomers first noted that the lengths of the sides of a right angle triangle and the</w:t>
      </w:r>
      <w:r>
        <w:rPr>
          <w:rStyle w:val="apple-converted-space"/>
          <w:rFonts w:ascii="Arial" w:hAnsi="Arial" w:cs="Arial"/>
          <w:color w:val="000000"/>
          <w:sz w:val="20"/>
          <w:szCs w:val="20"/>
        </w:rPr>
        <w:t> </w:t>
      </w:r>
      <w:hyperlink r:id="rId48" w:tooltip="Angle" w:history="1">
        <w:r>
          <w:rPr>
            <w:rStyle w:val="Hyperlink"/>
            <w:rFonts w:ascii="Arial" w:hAnsi="Arial" w:cs="Arial"/>
            <w:color w:val="0B0080"/>
            <w:sz w:val="20"/>
            <w:szCs w:val="20"/>
            <w:u w:val="none"/>
          </w:rPr>
          <w:t>angles</w:t>
        </w:r>
      </w:hyperlink>
      <w:r>
        <w:rPr>
          <w:rStyle w:val="apple-converted-space"/>
          <w:rFonts w:ascii="Arial" w:hAnsi="Arial" w:cs="Arial"/>
          <w:color w:val="000000"/>
          <w:sz w:val="20"/>
          <w:szCs w:val="20"/>
        </w:rPr>
        <w:t> </w:t>
      </w:r>
      <w:r>
        <w:rPr>
          <w:rFonts w:ascii="Arial" w:hAnsi="Arial" w:cs="Arial"/>
          <w:color w:val="000000"/>
          <w:sz w:val="20"/>
          <w:szCs w:val="20"/>
        </w:rPr>
        <w:t xml:space="preserve">between those sides have fixed relationships: that is, if at least the length of one side and the value of one angle </w:t>
      </w:r>
      <w:proofErr w:type="gramStart"/>
      <w:r>
        <w:rPr>
          <w:rFonts w:ascii="Arial" w:hAnsi="Arial" w:cs="Arial"/>
          <w:color w:val="000000"/>
          <w:sz w:val="20"/>
          <w:szCs w:val="20"/>
        </w:rPr>
        <w:t>is</w:t>
      </w:r>
      <w:proofErr w:type="gramEnd"/>
      <w:r>
        <w:rPr>
          <w:rFonts w:ascii="Arial" w:hAnsi="Arial" w:cs="Arial"/>
          <w:color w:val="000000"/>
          <w:sz w:val="20"/>
          <w:szCs w:val="20"/>
        </w:rPr>
        <w:t xml:space="preserve"> known all other angles and lengths can be determined algorithmically. These calculations soon came to be defined as the</w:t>
      </w:r>
      <w:r>
        <w:rPr>
          <w:rStyle w:val="apple-converted-space"/>
          <w:rFonts w:ascii="Arial" w:hAnsi="Arial" w:cs="Arial"/>
          <w:color w:val="000000"/>
          <w:sz w:val="20"/>
          <w:szCs w:val="20"/>
        </w:rPr>
        <w:t> </w:t>
      </w:r>
      <w:hyperlink r:id="rId49" w:tooltip="Trigonometric functions" w:history="1">
        <w:r>
          <w:rPr>
            <w:rStyle w:val="Hyperlink"/>
            <w:rFonts w:ascii="Arial" w:hAnsi="Arial" w:cs="Arial"/>
            <w:color w:val="0B0080"/>
            <w:sz w:val="20"/>
            <w:szCs w:val="20"/>
            <w:u w:val="none"/>
          </w:rPr>
          <w:t>trigonometric functions</w:t>
        </w:r>
      </w:hyperlink>
      <w:r>
        <w:rPr>
          <w:rStyle w:val="apple-converted-space"/>
          <w:rFonts w:ascii="Arial" w:hAnsi="Arial" w:cs="Arial"/>
          <w:color w:val="000000"/>
          <w:sz w:val="20"/>
          <w:szCs w:val="20"/>
        </w:rPr>
        <w:t> </w:t>
      </w:r>
      <w:r>
        <w:rPr>
          <w:rFonts w:ascii="Arial" w:hAnsi="Arial" w:cs="Arial"/>
          <w:color w:val="000000"/>
          <w:sz w:val="20"/>
          <w:szCs w:val="20"/>
        </w:rPr>
        <w:t>and today are pervasive in both</w:t>
      </w:r>
      <w:r>
        <w:rPr>
          <w:rStyle w:val="apple-converted-space"/>
          <w:rFonts w:ascii="Arial" w:hAnsi="Arial" w:cs="Arial"/>
          <w:color w:val="000000"/>
          <w:sz w:val="20"/>
          <w:szCs w:val="20"/>
        </w:rPr>
        <w:t> </w:t>
      </w:r>
      <w:hyperlink r:id="rId50" w:tooltip="Pure mathematics" w:history="1">
        <w:r>
          <w:rPr>
            <w:rStyle w:val="Hyperlink"/>
            <w:rFonts w:ascii="Arial" w:hAnsi="Arial" w:cs="Arial"/>
            <w:color w:val="0B0080"/>
            <w:sz w:val="20"/>
            <w:szCs w:val="20"/>
            <w:u w:val="none"/>
          </w:rPr>
          <w:t>pure</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"http://en.wikipedia.org/wiki/Applied_mathematics" \o "Applied mathematics" </w:instrText>
      </w:r>
      <w:r>
        <w:rPr>
          <w:rFonts w:ascii="Arial" w:hAnsi="Arial" w:cs="Arial"/>
          <w:color w:val="000000"/>
          <w:sz w:val="20"/>
          <w:szCs w:val="20"/>
        </w:rPr>
        <w:fldChar w:fldCharType="separate"/>
      </w:r>
      <w:r>
        <w:rPr>
          <w:rStyle w:val="Hyperlink"/>
          <w:rFonts w:ascii="Arial" w:hAnsi="Arial" w:cs="Arial"/>
          <w:color w:val="0B0080"/>
          <w:sz w:val="20"/>
          <w:szCs w:val="20"/>
          <w:u w:val="none"/>
        </w:rPr>
        <w:t>applied</w:t>
      </w:r>
      <w:r>
        <w:rPr>
          <w:rFonts w:ascii="Arial" w:hAnsi="Arial" w:cs="Arial"/>
          <w:color w:val="000000"/>
          <w:sz w:val="20"/>
          <w:szCs w:val="20"/>
        </w:rPr>
        <w:fldChar w:fldCharType="end"/>
      </w:r>
      <w:r>
        <w:rPr>
          <w:rFonts w:ascii="Arial" w:hAnsi="Arial" w:cs="Arial"/>
          <w:color w:val="000000"/>
          <w:sz w:val="20"/>
          <w:szCs w:val="20"/>
        </w:rPr>
        <w:t>mathematics</w:t>
      </w:r>
      <w:proofErr w:type="spellEnd"/>
      <w:r>
        <w:rPr>
          <w:rFonts w:ascii="Arial" w:hAnsi="Arial" w:cs="Arial"/>
          <w:color w:val="000000"/>
          <w:sz w:val="20"/>
          <w:szCs w:val="20"/>
        </w:rPr>
        <w:t>: fundamental methods of analysis such as the</w:t>
      </w:r>
      <w:r>
        <w:rPr>
          <w:rStyle w:val="apple-converted-space"/>
          <w:rFonts w:ascii="Arial" w:hAnsi="Arial" w:cs="Arial"/>
          <w:color w:val="000000"/>
          <w:sz w:val="20"/>
          <w:szCs w:val="20"/>
        </w:rPr>
        <w:t> </w:t>
      </w:r>
      <w:hyperlink r:id="rId51" w:tooltip="Fourier Transform" w:history="1">
        <w:r>
          <w:rPr>
            <w:rStyle w:val="Hyperlink"/>
            <w:rFonts w:ascii="Arial" w:hAnsi="Arial" w:cs="Arial"/>
            <w:color w:val="0B0080"/>
            <w:sz w:val="20"/>
            <w:szCs w:val="20"/>
            <w:u w:val="none"/>
          </w:rPr>
          <w:t>Fourier Transform</w:t>
        </w:r>
      </w:hyperlink>
      <w:r>
        <w:rPr>
          <w:rFonts w:ascii="Arial" w:hAnsi="Arial" w:cs="Arial"/>
          <w:color w:val="000000"/>
          <w:sz w:val="20"/>
          <w:szCs w:val="20"/>
        </w:rPr>
        <w:t>, for example, or the</w:t>
      </w:r>
      <w:r>
        <w:rPr>
          <w:rStyle w:val="apple-converted-space"/>
          <w:rFonts w:ascii="Arial" w:hAnsi="Arial" w:cs="Arial"/>
          <w:color w:val="000000"/>
          <w:sz w:val="20"/>
          <w:szCs w:val="20"/>
        </w:rPr>
        <w:t> </w:t>
      </w:r>
      <w:hyperlink r:id="rId52" w:tooltip="Wave equation" w:history="1">
        <w:r>
          <w:rPr>
            <w:rStyle w:val="Hyperlink"/>
            <w:rFonts w:ascii="Arial" w:hAnsi="Arial" w:cs="Arial"/>
            <w:color w:val="0B0080"/>
            <w:sz w:val="20"/>
            <w:szCs w:val="20"/>
            <w:u w:val="none"/>
          </w:rPr>
          <w:t>wave equation</w:t>
        </w:r>
      </w:hyperlink>
      <w:r>
        <w:rPr>
          <w:rFonts w:ascii="Arial" w:hAnsi="Arial" w:cs="Arial"/>
          <w:color w:val="000000"/>
          <w:sz w:val="20"/>
          <w:szCs w:val="20"/>
        </w:rPr>
        <w:t>, use trigonometric functions to understand</w:t>
      </w:r>
      <w:r>
        <w:rPr>
          <w:rStyle w:val="apple-converted-space"/>
          <w:rFonts w:ascii="Arial" w:hAnsi="Arial" w:cs="Arial"/>
          <w:color w:val="000000"/>
          <w:sz w:val="20"/>
          <w:szCs w:val="20"/>
        </w:rPr>
        <w:t> </w:t>
      </w:r>
      <w:hyperlink r:id="rId53" w:tooltip="Periodic function" w:history="1">
        <w:r>
          <w:rPr>
            <w:rStyle w:val="Hyperlink"/>
            <w:rFonts w:ascii="Arial" w:hAnsi="Arial" w:cs="Arial"/>
            <w:color w:val="0B0080"/>
            <w:sz w:val="20"/>
            <w:szCs w:val="20"/>
            <w:u w:val="none"/>
          </w:rPr>
          <w:t>cyclical</w:t>
        </w:r>
      </w:hyperlink>
      <w:r>
        <w:rPr>
          <w:rStyle w:val="apple-converted-space"/>
          <w:rFonts w:ascii="Arial" w:hAnsi="Arial" w:cs="Arial"/>
          <w:color w:val="000000"/>
          <w:sz w:val="20"/>
          <w:szCs w:val="20"/>
        </w:rPr>
        <w:t> </w:t>
      </w:r>
      <w:r>
        <w:rPr>
          <w:rFonts w:ascii="Arial" w:hAnsi="Arial" w:cs="Arial"/>
          <w:color w:val="000000"/>
          <w:sz w:val="20"/>
          <w:szCs w:val="20"/>
        </w:rPr>
        <w:t>phenomena across a great many applications in fields as diverse as physics, mechanical and electrical engineering, music and acoustics, astronomy, ecology and biology. Trigonometry is also the foundation of the practical art of</w:t>
      </w:r>
      <w:r>
        <w:rPr>
          <w:rStyle w:val="apple-converted-space"/>
          <w:rFonts w:ascii="Arial" w:hAnsi="Arial" w:cs="Arial"/>
          <w:color w:val="000000"/>
          <w:sz w:val="20"/>
          <w:szCs w:val="20"/>
        </w:rPr>
        <w:t> </w:t>
      </w:r>
      <w:hyperlink r:id="rId54" w:tooltip="Surveying" w:history="1">
        <w:r>
          <w:rPr>
            <w:rStyle w:val="Hyperlink"/>
            <w:rFonts w:ascii="Arial" w:hAnsi="Arial" w:cs="Arial"/>
            <w:color w:val="0B0080"/>
            <w:sz w:val="20"/>
            <w:szCs w:val="20"/>
            <w:u w:val="none"/>
          </w:rPr>
          <w:t>surveying</w:t>
        </w:r>
      </w:hyperlink>
      <w:r>
        <w:rPr>
          <w:rFonts w:ascii="Arial" w:hAnsi="Arial" w:cs="Arial"/>
          <w:color w:val="000000"/>
          <w:sz w:val="20"/>
          <w:szCs w:val="20"/>
        </w:rPr>
        <w:t>.</w:t>
      </w:r>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Trigonometry is most simply associated with</w:t>
      </w:r>
      <w:r>
        <w:rPr>
          <w:rStyle w:val="apple-converted-space"/>
          <w:rFonts w:ascii="Arial" w:hAnsi="Arial" w:cs="Arial"/>
          <w:color w:val="000000"/>
          <w:sz w:val="20"/>
          <w:szCs w:val="20"/>
        </w:rPr>
        <w:t> </w:t>
      </w:r>
      <w:hyperlink r:id="rId55" w:tooltip="Planar" w:history="1">
        <w:r>
          <w:rPr>
            <w:rStyle w:val="Hyperlink"/>
            <w:rFonts w:ascii="Arial" w:hAnsi="Arial" w:cs="Arial"/>
            <w:color w:val="0B0080"/>
            <w:sz w:val="20"/>
            <w:szCs w:val="20"/>
            <w:u w:val="none"/>
          </w:rPr>
          <w:t>planar</w:t>
        </w:r>
      </w:hyperlink>
      <w:r>
        <w:rPr>
          <w:rStyle w:val="apple-converted-space"/>
          <w:rFonts w:ascii="Arial" w:hAnsi="Arial" w:cs="Arial"/>
          <w:color w:val="000000"/>
          <w:sz w:val="20"/>
          <w:szCs w:val="20"/>
        </w:rPr>
        <w:t> </w:t>
      </w:r>
      <w:hyperlink r:id="rId56" w:tooltip="Right angle" w:history="1">
        <w:r>
          <w:rPr>
            <w:rStyle w:val="Hyperlink"/>
            <w:rFonts w:ascii="Arial" w:hAnsi="Arial" w:cs="Arial"/>
            <w:color w:val="0B0080"/>
            <w:sz w:val="20"/>
            <w:szCs w:val="20"/>
            <w:u w:val="none"/>
          </w:rPr>
          <w:t>right angle</w:t>
        </w:r>
      </w:hyperlink>
      <w:r>
        <w:rPr>
          <w:rStyle w:val="apple-converted-space"/>
          <w:rFonts w:ascii="Arial" w:hAnsi="Arial" w:cs="Arial"/>
          <w:color w:val="000000"/>
          <w:sz w:val="20"/>
          <w:szCs w:val="20"/>
        </w:rPr>
        <w:t> </w:t>
      </w:r>
      <w:r>
        <w:rPr>
          <w:rFonts w:ascii="Arial" w:hAnsi="Arial" w:cs="Arial"/>
          <w:color w:val="000000"/>
          <w:sz w:val="20"/>
          <w:szCs w:val="20"/>
        </w:rPr>
        <w:t>triangles (a two dimensional triangle with one angle equal to 90 degrees). The applicability to non-right angle triangles exists but, since any non-right angle triangle (on a flat plane) can be bisected to create two right angle triangles, most problems can be reduced to calculations on right angle triangles. Thus the majority of applications relates to right angle triangles. One exception to this is</w:t>
      </w:r>
      <w:r>
        <w:rPr>
          <w:rStyle w:val="apple-converted-space"/>
          <w:rFonts w:ascii="Arial" w:hAnsi="Arial" w:cs="Arial"/>
          <w:color w:val="000000"/>
          <w:sz w:val="20"/>
          <w:szCs w:val="20"/>
        </w:rPr>
        <w:t> </w:t>
      </w:r>
      <w:hyperlink r:id="rId57" w:tooltip="Spherical trigonometry" w:history="1">
        <w:r>
          <w:rPr>
            <w:rStyle w:val="Hyperlink"/>
            <w:rFonts w:ascii="Arial" w:hAnsi="Arial" w:cs="Arial"/>
            <w:color w:val="0B0080"/>
            <w:sz w:val="20"/>
            <w:szCs w:val="20"/>
            <w:u w:val="none"/>
          </w:rPr>
          <w:t>Spherical trigonometry</w:t>
        </w:r>
      </w:hyperlink>
      <w:r>
        <w:rPr>
          <w:rFonts w:ascii="Arial" w:hAnsi="Arial" w:cs="Arial"/>
          <w:color w:val="000000"/>
          <w:sz w:val="20"/>
          <w:szCs w:val="20"/>
        </w:rPr>
        <w:t>, the study of triangles on</w:t>
      </w:r>
      <w:r>
        <w:rPr>
          <w:rStyle w:val="apple-converted-space"/>
          <w:rFonts w:ascii="Arial" w:hAnsi="Arial" w:cs="Arial"/>
          <w:color w:val="000000"/>
          <w:sz w:val="20"/>
          <w:szCs w:val="20"/>
        </w:rPr>
        <w:t> </w:t>
      </w:r>
      <w:hyperlink r:id="rId58" w:tooltip="Sphere" w:history="1">
        <w:r>
          <w:rPr>
            <w:rStyle w:val="Hyperlink"/>
            <w:rFonts w:ascii="Arial" w:hAnsi="Arial" w:cs="Arial"/>
            <w:color w:val="0B0080"/>
            <w:sz w:val="20"/>
            <w:szCs w:val="20"/>
            <w:u w:val="none"/>
          </w:rPr>
          <w:t>spheres</w:t>
        </w:r>
      </w:hyperlink>
      <w:r>
        <w:rPr>
          <w:rFonts w:ascii="Arial" w:hAnsi="Arial" w:cs="Arial"/>
          <w:color w:val="000000"/>
          <w:sz w:val="20"/>
          <w:szCs w:val="20"/>
        </w:rPr>
        <w:t>, surfaces of constant positive</w:t>
      </w:r>
      <w:r>
        <w:rPr>
          <w:rStyle w:val="apple-converted-space"/>
          <w:rFonts w:ascii="Arial" w:hAnsi="Arial" w:cs="Arial"/>
          <w:color w:val="000000"/>
          <w:sz w:val="20"/>
          <w:szCs w:val="20"/>
        </w:rPr>
        <w:t> </w:t>
      </w:r>
      <w:hyperlink r:id="rId59" w:tooltip="Curvature" w:history="1">
        <w:r>
          <w:rPr>
            <w:rStyle w:val="Hyperlink"/>
            <w:rFonts w:ascii="Arial" w:hAnsi="Arial" w:cs="Arial"/>
            <w:color w:val="0B0080"/>
            <w:sz w:val="20"/>
            <w:szCs w:val="20"/>
            <w:u w:val="none"/>
          </w:rPr>
          <w:t>curvature</w:t>
        </w:r>
      </w:hyperlink>
      <w:r>
        <w:rPr>
          <w:rFonts w:ascii="Arial" w:hAnsi="Arial" w:cs="Arial"/>
          <w:color w:val="000000"/>
          <w:sz w:val="20"/>
          <w:szCs w:val="20"/>
        </w:rPr>
        <w:t>, in</w:t>
      </w:r>
      <w:r>
        <w:rPr>
          <w:rStyle w:val="apple-converted-space"/>
          <w:rFonts w:ascii="Arial" w:hAnsi="Arial" w:cs="Arial"/>
          <w:color w:val="000000"/>
          <w:sz w:val="20"/>
          <w:szCs w:val="20"/>
        </w:rPr>
        <w:t> </w:t>
      </w:r>
      <w:hyperlink r:id="rId60" w:tooltip="Elliptic geometry" w:history="1">
        <w:r>
          <w:rPr>
            <w:rStyle w:val="Hyperlink"/>
            <w:rFonts w:ascii="Arial" w:hAnsi="Arial" w:cs="Arial"/>
            <w:color w:val="0B0080"/>
            <w:sz w:val="20"/>
            <w:szCs w:val="20"/>
            <w:u w:val="none"/>
          </w:rPr>
          <w:t>elliptic geometry</w:t>
        </w:r>
      </w:hyperlink>
      <w:r>
        <w:rPr>
          <w:rStyle w:val="apple-converted-space"/>
          <w:rFonts w:ascii="Arial" w:hAnsi="Arial" w:cs="Arial"/>
          <w:color w:val="000000"/>
          <w:sz w:val="20"/>
          <w:szCs w:val="20"/>
        </w:rPr>
        <w:t> </w:t>
      </w:r>
      <w:r>
        <w:rPr>
          <w:rFonts w:ascii="Arial" w:hAnsi="Arial" w:cs="Arial"/>
          <w:color w:val="000000"/>
          <w:sz w:val="20"/>
          <w:szCs w:val="20"/>
        </w:rPr>
        <w:t xml:space="preserve">(a fundamental part </w:t>
      </w:r>
      <w:proofErr w:type="spellStart"/>
      <w:r>
        <w:rPr>
          <w:rFonts w:ascii="Arial" w:hAnsi="Arial" w:cs="Arial"/>
          <w:color w:val="000000"/>
          <w:sz w:val="20"/>
          <w:szCs w:val="20"/>
        </w:rPr>
        <w:t>of</w:t>
      </w:r>
      <w:hyperlink r:id="rId61" w:tooltip="Astronomy" w:history="1">
        <w:r>
          <w:rPr>
            <w:rStyle w:val="Hyperlink"/>
            <w:rFonts w:ascii="Arial" w:hAnsi="Arial" w:cs="Arial"/>
            <w:color w:val="0B0080"/>
            <w:sz w:val="20"/>
            <w:szCs w:val="20"/>
            <w:u w:val="none"/>
          </w:rPr>
          <w:t>astronomy</w:t>
        </w:r>
        <w:proofErr w:type="spellEnd"/>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62" w:tooltip="Navigation" w:history="1">
        <w:r>
          <w:rPr>
            <w:rStyle w:val="Hyperlink"/>
            <w:rFonts w:ascii="Arial" w:hAnsi="Arial" w:cs="Arial"/>
            <w:color w:val="0B0080"/>
            <w:sz w:val="20"/>
            <w:szCs w:val="20"/>
            <w:u w:val="none"/>
          </w:rPr>
          <w:t>navigation</w:t>
        </w:r>
      </w:hyperlink>
      <w:r>
        <w:rPr>
          <w:rFonts w:ascii="Arial" w:hAnsi="Arial" w:cs="Arial"/>
          <w:color w:val="000000"/>
          <w:sz w:val="20"/>
          <w:szCs w:val="20"/>
        </w:rPr>
        <w:t>). Trigonometry on surfaces of negative curvature is part of</w:t>
      </w:r>
      <w:r>
        <w:rPr>
          <w:rStyle w:val="apple-converted-space"/>
          <w:rFonts w:ascii="Arial" w:hAnsi="Arial" w:cs="Arial"/>
          <w:color w:val="000000"/>
          <w:sz w:val="20"/>
          <w:szCs w:val="20"/>
        </w:rPr>
        <w:t> </w:t>
      </w:r>
      <w:hyperlink r:id="rId63" w:tooltip="Hyperbolic geometry" w:history="1">
        <w:r>
          <w:rPr>
            <w:rStyle w:val="Hyperlink"/>
            <w:rFonts w:ascii="Arial" w:hAnsi="Arial" w:cs="Arial"/>
            <w:color w:val="0B0080"/>
            <w:sz w:val="20"/>
            <w:szCs w:val="20"/>
            <w:u w:val="none"/>
          </w:rPr>
          <w:t>hyperbolic geometry</w:t>
        </w:r>
      </w:hyperlink>
      <w:r>
        <w:rPr>
          <w:rFonts w:ascii="Arial" w:hAnsi="Arial" w:cs="Arial"/>
          <w:color w:val="000000"/>
          <w:sz w:val="20"/>
          <w:szCs w:val="20"/>
        </w:rPr>
        <w:t>.</w:t>
      </w:r>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Trigonometry basics are often taught in</w:t>
      </w:r>
      <w:r>
        <w:rPr>
          <w:rStyle w:val="apple-converted-space"/>
          <w:rFonts w:ascii="Arial" w:hAnsi="Arial" w:cs="Arial"/>
          <w:color w:val="000000"/>
          <w:sz w:val="20"/>
          <w:szCs w:val="20"/>
        </w:rPr>
        <w:t> </w:t>
      </w:r>
      <w:hyperlink r:id="rId64" w:tooltip="School" w:history="1">
        <w:r>
          <w:rPr>
            <w:rStyle w:val="Hyperlink"/>
            <w:rFonts w:ascii="Arial" w:hAnsi="Arial" w:cs="Arial"/>
            <w:color w:val="0B0080"/>
            <w:sz w:val="20"/>
            <w:szCs w:val="20"/>
            <w:u w:val="none"/>
          </w:rPr>
          <w:t>school</w:t>
        </w:r>
      </w:hyperlink>
      <w:r>
        <w:rPr>
          <w:rStyle w:val="apple-converted-space"/>
          <w:rFonts w:ascii="Arial" w:hAnsi="Arial" w:cs="Arial"/>
          <w:color w:val="000000"/>
          <w:sz w:val="20"/>
          <w:szCs w:val="20"/>
        </w:rPr>
        <w:t> </w:t>
      </w:r>
      <w:r>
        <w:rPr>
          <w:rFonts w:ascii="Arial" w:hAnsi="Arial" w:cs="Arial"/>
          <w:color w:val="000000"/>
          <w:sz w:val="20"/>
          <w:szCs w:val="20"/>
        </w:rPr>
        <w:t>either as a separate course or as part of a</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"http://en.wikipedia.org/wiki/Precalculus" \o "Precalculus" </w:instrText>
      </w:r>
      <w:r>
        <w:rPr>
          <w:rFonts w:ascii="Arial" w:hAnsi="Arial" w:cs="Arial"/>
          <w:color w:val="000000"/>
          <w:sz w:val="20"/>
          <w:szCs w:val="20"/>
        </w:rPr>
        <w:fldChar w:fldCharType="separate"/>
      </w:r>
      <w:r>
        <w:rPr>
          <w:rStyle w:val="Hyperlink"/>
          <w:rFonts w:ascii="Arial" w:hAnsi="Arial" w:cs="Arial"/>
          <w:color w:val="0B0080"/>
          <w:sz w:val="20"/>
          <w:szCs w:val="20"/>
          <w:u w:val="none"/>
        </w:rPr>
        <w:t>precalculus</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course.</w:t>
      </w:r>
    </w:p>
    <w:p w:rsidR="0038473A" w:rsidRPr="0038473A" w:rsidRDefault="0038473A" w:rsidP="0038473A">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38473A">
        <w:rPr>
          <w:rFonts w:ascii="Arial" w:eastAsia="Times New Roman" w:hAnsi="Arial" w:cs="Arial"/>
          <w:color w:val="000000"/>
          <w:sz w:val="29"/>
          <w:szCs w:val="29"/>
        </w:rPr>
        <w:t xml:space="preserve">Applications of </w:t>
      </w:r>
      <w:proofErr w:type="gramStart"/>
      <w:r w:rsidRPr="0038473A">
        <w:rPr>
          <w:rFonts w:ascii="Arial" w:eastAsia="Times New Roman" w:hAnsi="Arial" w:cs="Arial"/>
          <w:color w:val="000000"/>
          <w:sz w:val="29"/>
          <w:szCs w:val="29"/>
        </w:rPr>
        <w:t>trigonometry</w:t>
      </w:r>
      <w:r w:rsidRPr="0038473A">
        <w:rPr>
          <w:rFonts w:ascii="Arial" w:eastAsia="Times New Roman" w:hAnsi="Arial" w:cs="Arial"/>
          <w:color w:val="000000"/>
          <w:sz w:val="24"/>
          <w:szCs w:val="24"/>
        </w:rPr>
        <w:t>[</w:t>
      </w:r>
      <w:proofErr w:type="gramEnd"/>
      <w:r w:rsidRPr="0038473A">
        <w:rPr>
          <w:rFonts w:ascii="Arial" w:eastAsia="Times New Roman" w:hAnsi="Arial" w:cs="Arial"/>
          <w:color w:val="000000"/>
          <w:sz w:val="24"/>
          <w:szCs w:val="24"/>
        </w:rPr>
        <w:fldChar w:fldCharType="begin"/>
      </w:r>
      <w:r w:rsidRPr="0038473A">
        <w:rPr>
          <w:rFonts w:ascii="Arial" w:eastAsia="Times New Roman" w:hAnsi="Arial" w:cs="Arial"/>
          <w:color w:val="000000"/>
          <w:sz w:val="24"/>
          <w:szCs w:val="24"/>
        </w:rPr>
        <w:instrText xml:space="preserve"> HYPERLINK "http://en.wikipedia.org/w/index.php?title=Trigonometry&amp;action=edit&amp;section=6" \o "Edit section: Applications of trigonometry" </w:instrText>
      </w:r>
      <w:r w:rsidRPr="0038473A">
        <w:rPr>
          <w:rFonts w:ascii="Arial" w:eastAsia="Times New Roman" w:hAnsi="Arial" w:cs="Arial"/>
          <w:color w:val="000000"/>
          <w:sz w:val="24"/>
          <w:szCs w:val="24"/>
        </w:rPr>
        <w:fldChar w:fldCharType="separate"/>
      </w:r>
      <w:r w:rsidRPr="0038473A">
        <w:rPr>
          <w:rFonts w:ascii="Arial" w:eastAsia="Times New Roman" w:hAnsi="Arial" w:cs="Arial"/>
          <w:color w:val="0B0080"/>
          <w:sz w:val="24"/>
          <w:szCs w:val="24"/>
        </w:rPr>
        <w:t>edit</w:t>
      </w:r>
      <w:r w:rsidRPr="0038473A">
        <w:rPr>
          <w:rFonts w:ascii="Arial" w:eastAsia="Times New Roman" w:hAnsi="Arial" w:cs="Arial"/>
          <w:color w:val="000000"/>
          <w:sz w:val="24"/>
          <w:szCs w:val="24"/>
        </w:rPr>
        <w:fldChar w:fldCharType="end"/>
      </w:r>
      <w:r w:rsidRPr="0038473A">
        <w:rPr>
          <w:rFonts w:ascii="Arial" w:eastAsia="Times New Roman" w:hAnsi="Arial" w:cs="Arial"/>
          <w:color w:val="000000"/>
          <w:sz w:val="24"/>
          <w:szCs w:val="24"/>
        </w:rPr>
        <w:t>]</w:t>
      </w:r>
    </w:p>
    <w:p w:rsidR="0038473A" w:rsidRPr="0038473A" w:rsidRDefault="0038473A" w:rsidP="0038473A">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1906270" cy="1431925"/>
            <wp:effectExtent l="0" t="0" r="0" b="0"/>
            <wp:docPr id="2" name="Picture 2" descr="http://upload.wikimedia.org/wikipedia/commons/thumb/2/2d/Frieberger_drum_marine_sextant.jpg/200px-Frieberger_drum_marine_sextant.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d/Frieberger_drum_marine_sextant.jpg/200px-Frieberger_drum_marine_sextant.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6270" cy="1431925"/>
                    </a:xfrm>
                    <a:prstGeom prst="rect">
                      <a:avLst/>
                    </a:prstGeom>
                    <a:noFill/>
                    <a:ln>
                      <a:noFill/>
                    </a:ln>
                  </pic:spPr>
                </pic:pic>
              </a:graphicData>
            </a:graphic>
          </wp:inline>
        </w:drawing>
      </w:r>
    </w:p>
    <w:p w:rsidR="0038473A" w:rsidRPr="0038473A" w:rsidRDefault="0038473A" w:rsidP="0038473A">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6685" cy="103505"/>
            <wp:effectExtent l="0" t="0" r="5715" b="0"/>
            <wp:docPr id="1" name="Picture 1" descr="http://bits.wikimedia.org/static-1.23wmf13/skins/common/images/magnify-clip.png">
              <a:hlinkClick xmlns:a="http://schemas.openxmlformats.org/drawingml/2006/main" r:id="rId6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13/skins/common/images/magnify-clip.png">
                      <a:hlinkClick r:id="rId65" tooltip="&quot;Enlarge&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p>
    <w:p w:rsidR="0038473A" w:rsidRPr="0038473A" w:rsidRDefault="0038473A" w:rsidP="0038473A">
      <w:pPr>
        <w:shd w:val="clear" w:color="auto" w:fill="F9F9F9"/>
        <w:spacing w:line="336" w:lineRule="atLeast"/>
        <w:rPr>
          <w:rFonts w:ascii="Arial" w:eastAsia="Times New Roman" w:hAnsi="Arial" w:cs="Arial"/>
          <w:color w:val="000000"/>
          <w:sz w:val="17"/>
          <w:szCs w:val="17"/>
        </w:rPr>
      </w:pPr>
      <w:hyperlink r:id="rId68" w:tooltip="Sextant" w:history="1">
        <w:r w:rsidRPr="0038473A">
          <w:rPr>
            <w:rFonts w:ascii="Arial" w:eastAsia="Times New Roman" w:hAnsi="Arial" w:cs="Arial"/>
            <w:color w:val="0B0080"/>
            <w:sz w:val="17"/>
            <w:szCs w:val="17"/>
          </w:rPr>
          <w:t>Sextants</w:t>
        </w:r>
      </w:hyperlink>
      <w:r w:rsidRPr="0038473A">
        <w:rPr>
          <w:rFonts w:ascii="Arial" w:eastAsia="Times New Roman" w:hAnsi="Arial" w:cs="Arial"/>
          <w:color w:val="000000"/>
          <w:sz w:val="17"/>
          <w:szCs w:val="17"/>
        </w:rPr>
        <w:t xml:space="preserve"> are used to measure the angle of the sun or stars with respect to the horizon. Using trigonometry and </w:t>
      </w:r>
      <w:proofErr w:type="spellStart"/>
      <w:r w:rsidRPr="0038473A">
        <w:rPr>
          <w:rFonts w:ascii="Arial" w:eastAsia="Times New Roman" w:hAnsi="Arial" w:cs="Arial"/>
          <w:color w:val="000000"/>
          <w:sz w:val="17"/>
          <w:szCs w:val="17"/>
        </w:rPr>
        <w:t>a</w:t>
      </w:r>
      <w:hyperlink r:id="rId69" w:tooltip="Marine chronometer" w:history="1">
        <w:r w:rsidRPr="0038473A">
          <w:rPr>
            <w:rFonts w:ascii="Arial" w:eastAsia="Times New Roman" w:hAnsi="Arial" w:cs="Arial"/>
            <w:color w:val="0B0080"/>
            <w:sz w:val="17"/>
            <w:szCs w:val="17"/>
          </w:rPr>
          <w:t>marine</w:t>
        </w:r>
        <w:proofErr w:type="spellEnd"/>
        <w:r w:rsidRPr="0038473A">
          <w:rPr>
            <w:rFonts w:ascii="Arial" w:eastAsia="Times New Roman" w:hAnsi="Arial" w:cs="Arial"/>
            <w:color w:val="0B0080"/>
            <w:sz w:val="17"/>
            <w:szCs w:val="17"/>
          </w:rPr>
          <w:t xml:space="preserve"> chronometer</w:t>
        </w:r>
      </w:hyperlink>
      <w:r w:rsidRPr="0038473A">
        <w:rPr>
          <w:rFonts w:ascii="Arial" w:eastAsia="Times New Roman" w:hAnsi="Arial" w:cs="Arial"/>
          <w:color w:val="000000"/>
          <w:sz w:val="17"/>
          <w:szCs w:val="17"/>
        </w:rPr>
        <w:t>, the position of the ship can be determined from such measurements.</w:t>
      </w:r>
    </w:p>
    <w:p w:rsidR="0038473A" w:rsidRPr="0038473A" w:rsidRDefault="0038473A" w:rsidP="0038473A">
      <w:pPr>
        <w:shd w:val="clear" w:color="auto" w:fill="FFFFFF"/>
        <w:spacing w:after="120" w:line="288" w:lineRule="atLeast"/>
        <w:rPr>
          <w:rFonts w:ascii="Arial" w:eastAsia="Times New Roman" w:hAnsi="Arial" w:cs="Arial"/>
          <w:i/>
          <w:iCs/>
          <w:color w:val="000000"/>
          <w:sz w:val="20"/>
          <w:szCs w:val="20"/>
        </w:rPr>
      </w:pPr>
      <w:r w:rsidRPr="0038473A">
        <w:rPr>
          <w:rFonts w:ascii="Arial" w:eastAsia="Times New Roman" w:hAnsi="Arial" w:cs="Arial"/>
          <w:i/>
          <w:iCs/>
          <w:color w:val="000000"/>
          <w:sz w:val="20"/>
          <w:szCs w:val="20"/>
        </w:rPr>
        <w:t>Main article: </w:t>
      </w:r>
      <w:hyperlink r:id="rId70" w:tooltip="Uses of trigonometry" w:history="1">
        <w:r w:rsidRPr="0038473A">
          <w:rPr>
            <w:rFonts w:ascii="Arial" w:eastAsia="Times New Roman" w:hAnsi="Arial" w:cs="Arial"/>
            <w:i/>
            <w:iCs/>
            <w:color w:val="0B0080"/>
            <w:sz w:val="20"/>
            <w:szCs w:val="20"/>
          </w:rPr>
          <w:t>Uses of trigonometry</w:t>
        </w:r>
      </w:hyperlink>
    </w:p>
    <w:p w:rsidR="0038473A" w:rsidRPr="0038473A" w:rsidRDefault="0038473A" w:rsidP="0038473A">
      <w:pPr>
        <w:shd w:val="clear" w:color="auto" w:fill="FFFFFF"/>
        <w:spacing w:before="96" w:after="120" w:line="288" w:lineRule="atLeast"/>
        <w:rPr>
          <w:rFonts w:ascii="Arial" w:eastAsia="Times New Roman" w:hAnsi="Arial" w:cs="Arial"/>
          <w:color w:val="000000"/>
          <w:sz w:val="20"/>
          <w:szCs w:val="20"/>
        </w:rPr>
      </w:pPr>
      <w:r w:rsidRPr="0038473A">
        <w:rPr>
          <w:rFonts w:ascii="Arial" w:eastAsia="Times New Roman" w:hAnsi="Arial" w:cs="Arial"/>
          <w:color w:val="000000"/>
          <w:sz w:val="20"/>
          <w:szCs w:val="20"/>
        </w:rPr>
        <w:t>There are an enormous number of uses of trigonometry and trigonometric functions. For instance, the technique of </w:t>
      </w:r>
      <w:hyperlink r:id="rId71" w:tooltip="Triangulation" w:history="1">
        <w:r w:rsidRPr="0038473A">
          <w:rPr>
            <w:rFonts w:ascii="Arial" w:eastAsia="Times New Roman" w:hAnsi="Arial" w:cs="Arial"/>
            <w:color w:val="0B0080"/>
            <w:sz w:val="20"/>
            <w:szCs w:val="20"/>
          </w:rPr>
          <w:t>triangulation</w:t>
        </w:r>
      </w:hyperlink>
      <w:r w:rsidRPr="0038473A">
        <w:rPr>
          <w:rFonts w:ascii="Arial" w:eastAsia="Times New Roman" w:hAnsi="Arial" w:cs="Arial"/>
          <w:color w:val="000000"/>
          <w:sz w:val="20"/>
          <w:szCs w:val="20"/>
        </w:rPr>
        <w:t> is used in </w:t>
      </w:r>
      <w:hyperlink r:id="rId72" w:tooltip="Astronomy" w:history="1">
        <w:r w:rsidRPr="0038473A">
          <w:rPr>
            <w:rFonts w:ascii="Arial" w:eastAsia="Times New Roman" w:hAnsi="Arial" w:cs="Arial"/>
            <w:color w:val="0B0080"/>
            <w:sz w:val="20"/>
            <w:szCs w:val="20"/>
          </w:rPr>
          <w:t>astronomy</w:t>
        </w:r>
      </w:hyperlink>
      <w:r w:rsidRPr="0038473A">
        <w:rPr>
          <w:rFonts w:ascii="Arial" w:eastAsia="Times New Roman" w:hAnsi="Arial" w:cs="Arial"/>
          <w:color w:val="000000"/>
          <w:sz w:val="20"/>
          <w:szCs w:val="20"/>
        </w:rPr>
        <w:t> to measure the distance to nearby stars, in </w:t>
      </w:r>
      <w:hyperlink r:id="rId73" w:tooltip="Geography" w:history="1">
        <w:r w:rsidRPr="0038473A">
          <w:rPr>
            <w:rFonts w:ascii="Arial" w:eastAsia="Times New Roman" w:hAnsi="Arial" w:cs="Arial"/>
            <w:color w:val="0B0080"/>
            <w:sz w:val="20"/>
            <w:szCs w:val="20"/>
          </w:rPr>
          <w:t>geography</w:t>
        </w:r>
      </w:hyperlink>
      <w:r w:rsidRPr="0038473A">
        <w:rPr>
          <w:rFonts w:ascii="Arial" w:eastAsia="Times New Roman" w:hAnsi="Arial" w:cs="Arial"/>
          <w:color w:val="000000"/>
          <w:sz w:val="20"/>
          <w:szCs w:val="20"/>
        </w:rPr>
        <w:t> to measure distances between landmarks, and in </w:t>
      </w:r>
      <w:hyperlink r:id="rId74" w:tooltip="Satellite navigation system" w:history="1">
        <w:r w:rsidRPr="0038473A">
          <w:rPr>
            <w:rFonts w:ascii="Arial" w:eastAsia="Times New Roman" w:hAnsi="Arial" w:cs="Arial"/>
            <w:color w:val="0B0080"/>
            <w:sz w:val="20"/>
            <w:szCs w:val="20"/>
          </w:rPr>
          <w:t>satellite navigation systems</w:t>
        </w:r>
      </w:hyperlink>
      <w:r w:rsidRPr="0038473A">
        <w:rPr>
          <w:rFonts w:ascii="Arial" w:eastAsia="Times New Roman" w:hAnsi="Arial" w:cs="Arial"/>
          <w:color w:val="000000"/>
          <w:sz w:val="20"/>
          <w:szCs w:val="20"/>
        </w:rPr>
        <w:t>. The sine and cosine functions are fundamental to the theory of </w:t>
      </w:r>
      <w:hyperlink r:id="rId75" w:tooltip="Periodic function" w:history="1">
        <w:r w:rsidRPr="0038473A">
          <w:rPr>
            <w:rFonts w:ascii="Arial" w:eastAsia="Times New Roman" w:hAnsi="Arial" w:cs="Arial"/>
            <w:color w:val="0B0080"/>
            <w:sz w:val="20"/>
            <w:szCs w:val="20"/>
          </w:rPr>
          <w:t>periodic functions</w:t>
        </w:r>
      </w:hyperlink>
      <w:r w:rsidRPr="0038473A">
        <w:rPr>
          <w:rFonts w:ascii="Arial" w:eastAsia="Times New Roman" w:hAnsi="Arial" w:cs="Arial"/>
          <w:color w:val="000000"/>
          <w:sz w:val="20"/>
          <w:szCs w:val="20"/>
        </w:rPr>
        <w:t> such as those that describe sound and </w:t>
      </w:r>
      <w:hyperlink r:id="rId76" w:tooltip="Light" w:history="1">
        <w:r w:rsidRPr="0038473A">
          <w:rPr>
            <w:rFonts w:ascii="Arial" w:eastAsia="Times New Roman" w:hAnsi="Arial" w:cs="Arial"/>
            <w:color w:val="0B0080"/>
            <w:sz w:val="20"/>
            <w:szCs w:val="20"/>
          </w:rPr>
          <w:t>light</w:t>
        </w:r>
      </w:hyperlink>
      <w:r w:rsidRPr="0038473A">
        <w:rPr>
          <w:rFonts w:ascii="Arial" w:eastAsia="Times New Roman" w:hAnsi="Arial" w:cs="Arial"/>
          <w:color w:val="000000"/>
          <w:sz w:val="20"/>
          <w:szCs w:val="20"/>
        </w:rPr>
        <w:t> waves.</w:t>
      </w:r>
    </w:p>
    <w:p w:rsidR="0038473A" w:rsidRPr="0038473A" w:rsidRDefault="0038473A" w:rsidP="0038473A">
      <w:pPr>
        <w:shd w:val="clear" w:color="auto" w:fill="FFFFFF"/>
        <w:spacing w:before="96" w:after="120" w:line="288" w:lineRule="atLeast"/>
        <w:rPr>
          <w:rFonts w:ascii="Arial" w:eastAsia="Times New Roman" w:hAnsi="Arial" w:cs="Arial"/>
          <w:color w:val="000000"/>
          <w:sz w:val="20"/>
          <w:szCs w:val="20"/>
        </w:rPr>
      </w:pPr>
      <w:r w:rsidRPr="0038473A">
        <w:rPr>
          <w:rFonts w:ascii="Arial" w:eastAsia="Times New Roman" w:hAnsi="Arial" w:cs="Arial"/>
          <w:color w:val="000000"/>
          <w:sz w:val="20"/>
          <w:szCs w:val="20"/>
        </w:rPr>
        <w:lastRenderedPageBreak/>
        <w:t>Fields that use trigonometry or trigonometric functions include </w:t>
      </w:r>
      <w:hyperlink r:id="rId77" w:tooltip="Astronomy" w:history="1">
        <w:r w:rsidRPr="0038473A">
          <w:rPr>
            <w:rFonts w:ascii="Arial" w:eastAsia="Times New Roman" w:hAnsi="Arial" w:cs="Arial"/>
            <w:color w:val="0B0080"/>
            <w:sz w:val="20"/>
            <w:szCs w:val="20"/>
          </w:rPr>
          <w:t>astronomy</w:t>
        </w:r>
      </w:hyperlink>
      <w:r w:rsidRPr="0038473A">
        <w:rPr>
          <w:rFonts w:ascii="Arial" w:eastAsia="Times New Roman" w:hAnsi="Arial" w:cs="Arial"/>
          <w:color w:val="000000"/>
          <w:sz w:val="20"/>
          <w:szCs w:val="20"/>
        </w:rPr>
        <w:t> (especially for locating apparent positions of celestial objects, in which spherical trigonometry is essential) and hence </w:t>
      </w:r>
      <w:hyperlink r:id="rId78" w:tooltip="Navigation" w:history="1">
        <w:r w:rsidRPr="0038473A">
          <w:rPr>
            <w:rFonts w:ascii="Arial" w:eastAsia="Times New Roman" w:hAnsi="Arial" w:cs="Arial"/>
            <w:color w:val="0B0080"/>
            <w:sz w:val="20"/>
            <w:szCs w:val="20"/>
          </w:rPr>
          <w:t>navigation</w:t>
        </w:r>
      </w:hyperlink>
      <w:r w:rsidRPr="0038473A">
        <w:rPr>
          <w:rFonts w:ascii="Arial" w:eastAsia="Times New Roman" w:hAnsi="Arial" w:cs="Arial"/>
          <w:color w:val="000000"/>
          <w:sz w:val="20"/>
          <w:szCs w:val="20"/>
        </w:rPr>
        <w:t> (on the oceans, in aircraft, and in space), </w:t>
      </w:r>
      <w:hyperlink r:id="rId79" w:tooltip="Music theory" w:history="1">
        <w:r w:rsidRPr="0038473A">
          <w:rPr>
            <w:rFonts w:ascii="Arial" w:eastAsia="Times New Roman" w:hAnsi="Arial" w:cs="Arial"/>
            <w:color w:val="0B0080"/>
            <w:sz w:val="20"/>
            <w:szCs w:val="20"/>
          </w:rPr>
          <w:t>music theory</w:t>
        </w:r>
      </w:hyperlink>
      <w:r w:rsidRPr="0038473A">
        <w:rPr>
          <w:rFonts w:ascii="Arial" w:eastAsia="Times New Roman" w:hAnsi="Arial" w:cs="Arial"/>
          <w:color w:val="000000"/>
          <w:sz w:val="20"/>
          <w:szCs w:val="20"/>
        </w:rPr>
        <w:t>, </w:t>
      </w:r>
      <w:hyperlink r:id="rId80" w:tooltip="Audio synthesis" w:history="1">
        <w:r w:rsidRPr="0038473A">
          <w:rPr>
            <w:rFonts w:ascii="Arial" w:eastAsia="Times New Roman" w:hAnsi="Arial" w:cs="Arial"/>
            <w:color w:val="0B0080"/>
            <w:sz w:val="20"/>
            <w:szCs w:val="20"/>
          </w:rPr>
          <w:t>audio synthesis</w:t>
        </w:r>
      </w:hyperlink>
      <w:r w:rsidRPr="0038473A">
        <w:rPr>
          <w:rFonts w:ascii="Arial" w:eastAsia="Times New Roman" w:hAnsi="Arial" w:cs="Arial"/>
          <w:color w:val="000000"/>
          <w:sz w:val="20"/>
          <w:szCs w:val="20"/>
        </w:rPr>
        <w:t>, </w:t>
      </w:r>
      <w:hyperlink r:id="rId81" w:tooltip="Acoustics" w:history="1">
        <w:r w:rsidRPr="0038473A">
          <w:rPr>
            <w:rFonts w:ascii="Arial" w:eastAsia="Times New Roman" w:hAnsi="Arial" w:cs="Arial"/>
            <w:color w:val="0B0080"/>
            <w:sz w:val="20"/>
            <w:szCs w:val="20"/>
          </w:rPr>
          <w:t>acoustics</w:t>
        </w:r>
      </w:hyperlink>
      <w:r w:rsidRPr="0038473A">
        <w:rPr>
          <w:rFonts w:ascii="Arial" w:eastAsia="Times New Roman" w:hAnsi="Arial" w:cs="Arial"/>
          <w:color w:val="000000"/>
          <w:sz w:val="20"/>
          <w:szCs w:val="20"/>
        </w:rPr>
        <w:t>, </w:t>
      </w:r>
      <w:hyperlink r:id="rId82" w:tooltip="Optics" w:history="1">
        <w:r w:rsidRPr="0038473A">
          <w:rPr>
            <w:rFonts w:ascii="Arial" w:eastAsia="Times New Roman" w:hAnsi="Arial" w:cs="Arial"/>
            <w:color w:val="0B0080"/>
            <w:sz w:val="20"/>
            <w:szCs w:val="20"/>
          </w:rPr>
          <w:t>optics</w:t>
        </w:r>
      </w:hyperlink>
      <w:r w:rsidRPr="0038473A">
        <w:rPr>
          <w:rFonts w:ascii="Arial" w:eastAsia="Times New Roman" w:hAnsi="Arial" w:cs="Arial"/>
          <w:color w:val="000000"/>
          <w:sz w:val="20"/>
          <w:szCs w:val="20"/>
        </w:rPr>
        <w:t>, analysis of financial markets, </w:t>
      </w:r>
      <w:hyperlink r:id="rId83" w:tooltip="Electronics" w:history="1">
        <w:r w:rsidRPr="0038473A">
          <w:rPr>
            <w:rFonts w:ascii="Arial" w:eastAsia="Times New Roman" w:hAnsi="Arial" w:cs="Arial"/>
            <w:color w:val="0B0080"/>
            <w:sz w:val="20"/>
            <w:szCs w:val="20"/>
          </w:rPr>
          <w:t>electronics</w:t>
        </w:r>
      </w:hyperlink>
      <w:r w:rsidRPr="0038473A">
        <w:rPr>
          <w:rFonts w:ascii="Arial" w:eastAsia="Times New Roman" w:hAnsi="Arial" w:cs="Arial"/>
          <w:color w:val="000000"/>
          <w:sz w:val="20"/>
          <w:szCs w:val="20"/>
        </w:rPr>
        <w:t>, </w:t>
      </w:r>
      <w:hyperlink r:id="rId84" w:tooltip="Probability theory" w:history="1">
        <w:r w:rsidRPr="0038473A">
          <w:rPr>
            <w:rFonts w:ascii="Arial" w:eastAsia="Times New Roman" w:hAnsi="Arial" w:cs="Arial"/>
            <w:color w:val="0B0080"/>
            <w:sz w:val="20"/>
            <w:szCs w:val="20"/>
          </w:rPr>
          <w:t>probability theory</w:t>
        </w:r>
      </w:hyperlink>
      <w:r w:rsidRPr="0038473A">
        <w:rPr>
          <w:rFonts w:ascii="Arial" w:eastAsia="Times New Roman" w:hAnsi="Arial" w:cs="Arial"/>
          <w:color w:val="000000"/>
          <w:sz w:val="20"/>
          <w:szCs w:val="20"/>
        </w:rPr>
        <w:t>, </w:t>
      </w:r>
      <w:hyperlink r:id="rId85" w:tooltip="Statistics" w:history="1">
        <w:r w:rsidRPr="0038473A">
          <w:rPr>
            <w:rFonts w:ascii="Arial" w:eastAsia="Times New Roman" w:hAnsi="Arial" w:cs="Arial"/>
            <w:color w:val="0B0080"/>
            <w:sz w:val="20"/>
            <w:szCs w:val="20"/>
          </w:rPr>
          <w:t>statistics</w:t>
        </w:r>
      </w:hyperlink>
      <w:r w:rsidRPr="0038473A">
        <w:rPr>
          <w:rFonts w:ascii="Arial" w:eastAsia="Times New Roman" w:hAnsi="Arial" w:cs="Arial"/>
          <w:color w:val="000000"/>
          <w:sz w:val="20"/>
          <w:szCs w:val="20"/>
        </w:rPr>
        <w:t>, </w:t>
      </w:r>
      <w:hyperlink r:id="rId86" w:tooltip="Biology" w:history="1">
        <w:r w:rsidRPr="0038473A">
          <w:rPr>
            <w:rFonts w:ascii="Arial" w:eastAsia="Times New Roman" w:hAnsi="Arial" w:cs="Arial"/>
            <w:color w:val="0B0080"/>
            <w:sz w:val="20"/>
            <w:szCs w:val="20"/>
          </w:rPr>
          <w:t>biology</w:t>
        </w:r>
      </w:hyperlink>
      <w:r w:rsidRPr="0038473A">
        <w:rPr>
          <w:rFonts w:ascii="Arial" w:eastAsia="Times New Roman" w:hAnsi="Arial" w:cs="Arial"/>
          <w:color w:val="000000"/>
          <w:sz w:val="20"/>
          <w:szCs w:val="20"/>
        </w:rPr>
        <w:t>, </w:t>
      </w:r>
      <w:hyperlink r:id="rId87" w:tooltip="Medical imaging" w:history="1">
        <w:r w:rsidRPr="0038473A">
          <w:rPr>
            <w:rFonts w:ascii="Arial" w:eastAsia="Times New Roman" w:hAnsi="Arial" w:cs="Arial"/>
            <w:color w:val="0B0080"/>
            <w:sz w:val="20"/>
            <w:szCs w:val="20"/>
          </w:rPr>
          <w:t>medical imaging</w:t>
        </w:r>
      </w:hyperlink>
      <w:r w:rsidRPr="0038473A">
        <w:rPr>
          <w:rFonts w:ascii="Arial" w:eastAsia="Times New Roman" w:hAnsi="Arial" w:cs="Arial"/>
          <w:color w:val="000000"/>
          <w:sz w:val="20"/>
          <w:szCs w:val="20"/>
        </w:rPr>
        <w:t> (</w:t>
      </w:r>
      <w:hyperlink r:id="rId88" w:tooltip="CAT scan" w:history="1">
        <w:r w:rsidRPr="0038473A">
          <w:rPr>
            <w:rFonts w:ascii="Arial" w:eastAsia="Times New Roman" w:hAnsi="Arial" w:cs="Arial"/>
            <w:color w:val="0B0080"/>
            <w:sz w:val="20"/>
            <w:szCs w:val="20"/>
          </w:rPr>
          <w:t>CAT scans</w:t>
        </w:r>
      </w:hyperlink>
      <w:r w:rsidRPr="0038473A">
        <w:rPr>
          <w:rFonts w:ascii="Arial" w:eastAsia="Times New Roman" w:hAnsi="Arial" w:cs="Arial"/>
          <w:color w:val="000000"/>
          <w:sz w:val="20"/>
          <w:szCs w:val="20"/>
        </w:rPr>
        <w:t> and </w:t>
      </w:r>
      <w:hyperlink r:id="rId89" w:tooltip="Ultrasound" w:history="1">
        <w:r w:rsidRPr="0038473A">
          <w:rPr>
            <w:rFonts w:ascii="Arial" w:eastAsia="Times New Roman" w:hAnsi="Arial" w:cs="Arial"/>
            <w:color w:val="0B0080"/>
            <w:sz w:val="20"/>
            <w:szCs w:val="20"/>
          </w:rPr>
          <w:t>ultrasound</w:t>
        </w:r>
      </w:hyperlink>
      <w:r w:rsidRPr="0038473A">
        <w:rPr>
          <w:rFonts w:ascii="Arial" w:eastAsia="Times New Roman" w:hAnsi="Arial" w:cs="Arial"/>
          <w:color w:val="000000"/>
          <w:sz w:val="20"/>
          <w:szCs w:val="20"/>
        </w:rPr>
        <w:t>), </w:t>
      </w:r>
      <w:hyperlink r:id="rId90" w:tooltip="Pharmacy" w:history="1">
        <w:r w:rsidRPr="0038473A">
          <w:rPr>
            <w:rFonts w:ascii="Arial" w:eastAsia="Times New Roman" w:hAnsi="Arial" w:cs="Arial"/>
            <w:color w:val="0B0080"/>
            <w:sz w:val="20"/>
            <w:szCs w:val="20"/>
          </w:rPr>
          <w:t>pharmacy</w:t>
        </w:r>
      </w:hyperlink>
      <w:r w:rsidRPr="0038473A">
        <w:rPr>
          <w:rFonts w:ascii="Arial" w:eastAsia="Times New Roman" w:hAnsi="Arial" w:cs="Arial"/>
          <w:color w:val="000000"/>
          <w:sz w:val="20"/>
          <w:szCs w:val="20"/>
        </w:rPr>
        <w:t>, </w:t>
      </w:r>
      <w:hyperlink r:id="rId91" w:tooltip="Chemistry" w:history="1">
        <w:r w:rsidRPr="0038473A">
          <w:rPr>
            <w:rFonts w:ascii="Arial" w:eastAsia="Times New Roman" w:hAnsi="Arial" w:cs="Arial"/>
            <w:color w:val="0B0080"/>
            <w:sz w:val="20"/>
            <w:szCs w:val="20"/>
          </w:rPr>
          <w:t>chemistry</w:t>
        </w:r>
      </w:hyperlink>
      <w:r w:rsidRPr="0038473A">
        <w:rPr>
          <w:rFonts w:ascii="Arial" w:eastAsia="Times New Roman" w:hAnsi="Arial" w:cs="Arial"/>
          <w:color w:val="000000"/>
          <w:sz w:val="20"/>
          <w:szCs w:val="20"/>
        </w:rPr>
        <w:t>, </w:t>
      </w:r>
      <w:hyperlink r:id="rId92" w:tooltip="Number theory" w:history="1">
        <w:r w:rsidRPr="0038473A">
          <w:rPr>
            <w:rFonts w:ascii="Arial" w:eastAsia="Times New Roman" w:hAnsi="Arial" w:cs="Arial"/>
            <w:color w:val="0B0080"/>
            <w:sz w:val="20"/>
            <w:szCs w:val="20"/>
          </w:rPr>
          <w:t>number theory</w:t>
        </w:r>
      </w:hyperlink>
      <w:r w:rsidRPr="0038473A">
        <w:rPr>
          <w:rFonts w:ascii="Arial" w:eastAsia="Times New Roman" w:hAnsi="Arial" w:cs="Arial"/>
          <w:color w:val="000000"/>
          <w:sz w:val="20"/>
          <w:szCs w:val="20"/>
        </w:rPr>
        <w:t>(and hence </w:t>
      </w:r>
      <w:hyperlink r:id="rId93" w:tooltip="Cryptology" w:history="1">
        <w:r w:rsidRPr="0038473A">
          <w:rPr>
            <w:rFonts w:ascii="Arial" w:eastAsia="Times New Roman" w:hAnsi="Arial" w:cs="Arial"/>
            <w:color w:val="0B0080"/>
            <w:sz w:val="20"/>
            <w:szCs w:val="20"/>
          </w:rPr>
          <w:t>cryptology</w:t>
        </w:r>
      </w:hyperlink>
      <w:r w:rsidRPr="0038473A">
        <w:rPr>
          <w:rFonts w:ascii="Arial" w:eastAsia="Times New Roman" w:hAnsi="Arial" w:cs="Arial"/>
          <w:color w:val="000000"/>
          <w:sz w:val="20"/>
          <w:szCs w:val="20"/>
        </w:rPr>
        <w:t>), </w:t>
      </w:r>
      <w:hyperlink r:id="rId94" w:tooltip="Seismology" w:history="1">
        <w:r w:rsidRPr="0038473A">
          <w:rPr>
            <w:rFonts w:ascii="Arial" w:eastAsia="Times New Roman" w:hAnsi="Arial" w:cs="Arial"/>
            <w:color w:val="0B0080"/>
            <w:sz w:val="20"/>
            <w:szCs w:val="20"/>
          </w:rPr>
          <w:t>seismology</w:t>
        </w:r>
      </w:hyperlink>
      <w:r w:rsidRPr="0038473A">
        <w:rPr>
          <w:rFonts w:ascii="Arial" w:eastAsia="Times New Roman" w:hAnsi="Arial" w:cs="Arial"/>
          <w:color w:val="000000"/>
          <w:sz w:val="20"/>
          <w:szCs w:val="20"/>
        </w:rPr>
        <w:t>, </w:t>
      </w:r>
      <w:hyperlink r:id="rId95" w:tooltip="Meteorology" w:history="1">
        <w:r w:rsidRPr="0038473A">
          <w:rPr>
            <w:rFonts w:ascii="Arial" w:eastAsia="Times New Roman" w:hAnsi="Arial" w:cs="Arial"/>
            <w:color w:val="0B0080"/>
            <w:sz w:val="20"/>
            <w:szCs w:val="20"/>
          </w:rPr>
          <w:t>meteorology</w:t>
        </w:r>
      </w:hyperlink>
      <w:r w:rsidRPr="0038473A">
        <w:rPr>
          <w:rFonts w:ascii="Arial" w:eastAsia="Times New Roman" w:hAnsi="Arial" w:cs="Arial"/>
          <w:color w:val="000000"/>
          <w:sz w:val="20"/>
          <w:szCs w:val="20"/>
        </w:rPr>
        <w:t>, </w:t>
      </w:r>
      <w:hyperlink r:id="rId96" w:tooltip="Oceanography" w:history="1">
        <w:r w:rsidRPr="0038473A">
          <w:rPr>
            <w:rFonts w:ascii="Arial" w:eastAsia="Times New Roman" w:hAnsi="Arial" w:cs="Arial"/>
            <w:color w:val="0B0080"/>
            <w:sz w:val="20"/>
            <w:szCs w:val="20"/>
          </w:rPr>
          <w:t>oceanography</w:t>
        </w:r>
      </w:hyperlink>
      <w:r w:rsidRPr="0038473A">
        <w:rPr>
          <w:rFonts w:ascii="Arial" w:eastAsia="Times New Roman" w:hAnsi="Arial" w:cs="Arial"/>
          <w:color w:val="000000"/>
          <w:sz w:val="20"/>
          <w:szCs w:val="20"/>
        </w:rPr>
        <w:t>, many </w:t>
      </w:r>
      <w:hyperlink r:id="rId97" w:tooltip="Physical science" w:history="1">
        <w:r w:rsidRPr="0038473A">
          <w:rPr>
            <w:rFonts w:ascii="Arial" w:eastAsia="Times New Roman" w:hAnsi="Arial" w:cs="Arial"/>
            <w:color w:val="0B0080"/>
            <w:sz w:val="20"/>
            <w:szCs w:val="20"/>
          </w:rPr>
          <w:t>physical sciences</w:t>
        </w:r>
      </w:hyperlink>
      <w:r w:rsidRPr="0038473A">
        <w:rPr>
          <w:rFonts w:ascii="Arial" w:eastAsia="Times New Roman" w:hAnsi="Arial" w:cs="Arial"/>
          <w:color w:val="000000"/>
          <w:sz w:val="20"/>
          <w:szCs w:val="20"/>
        </w:rPr>
        <w:t>, land </w:t>
      </w:r>
      <w:hyperlink r:id="rId98" w:tooltip="Surveying" w:history="1">
        <w:r w:rsidRPr="0038473A">
          <w:rPr>
            <w:rFonts w:ascii="Arial" w:eastAsia="Times New Roman" w:hAnsi="Arial" w:cs="Arial"/>
            <w:color w:val="0B0080"/>
            <w:sz w:val="20"/>
            <w:szCs w:val="20"/>
          </w:rPr>
          <w:t>surveying</w:t>
        </w:r>
      </w:hyperlink>
      <w:r w:rsidRPr="0038473A">
        <w:rPr>
          <w:rFonts w:ascii="Arial" w:eastAsia="Times New Roman" w:hAnsi="Arial" w:cs="Arial"/>
          <w:color w:val="000000"/>
          <w:sz w:val="20"/>
          <w:szCs w:val="20"/>
        </w:rPr>
        <w:t> and </w:t>
      </w:r>
      <w:hyperlink r:id="rId99" w:tooltip="Geodesy" w:history="1">
        <w:r w:rsidRPr="0038473A">
          <w:rPr>
            <w:rFonts w:ascii="Arial" w:eastAsia="Times New Roman" w:hAnsi="Arial" w:cs="Arial"/>
            <w:color w:val="0B0080"/>
            <w:sz w:val="20"/>
            <w:szCs w:val="20"/>
          </w:rPr>
          <w:t>geodesy</w:t>
        </w:r>
      </w:hyperlink>
      <w:r w:rsidRPr="0038473A">
        <w:rPr>
          <w:rFonts w:ascii="Arial" w:eastAsia="Times New Roman" w:hAnsi="Arial" w:cs="Arial"/>
          <w:color w:val="000000"/>
          <w:sz w:val="20"/>
          <w:szCs w:val="20"/>
        </w:rPr>
        <w:t>, </w:t>
      </w:r>
      <w:hyperlink r:id="rId100" w:tooltip="Architecture" w:history="1">
        <w:r w:rsidRPr="0038473A">
          <w:rPr>
            <w:rFonts w:ascii="Arial" w:eastAsia="Times New Roman" w:hAnsi="Arial" w:cs="Arial"/>
            <w:color w:val="0B0080"/>
            <w:sz w:val="20"/>
            <w:szCs w:val="20"/>
          </w:rPr>
          <w:t>architecture</w:t>
        </w:r>
      </w:hyperlink>
      <w:r w:rsidRPr="0038473A">
        <w:rPr>
          <w:rFonts w:ascii="Arial" w:eastAsia="Times New Roman" w:hAnsi="Arial" w:cs="Arial"/>
          <w:color w:val="000000"/>
          <w:sz w:val="20"/>
          <w:szCs w:val="20"/>
        </w:rPr>
        <w:t>, </w:t>
      </w:r>
      <w:hyperlink r:id="rId101" w:tooltip="Phonetics" w:history="1">
        <w:r w:rsidRPr="0038473A">
          <w:rPr>
            <w:rFonts w:ascii="Arial" w:eastAsia="Times New Roman" w:hAnsi="Arial" w:cs="Arial"/>
            <w:color w:val="0B0080"/>
            <w:sz w:val="20"/>
            <w:szCs w:val="20"/>
          </w:rPr>
          <w:t>phonetics</w:t>
        </w:r>
      </w:hyperlink>
      <w:r w:rsidRPr="0038473A">
        <w:rPr>
          <w:rFonts w:ascii="Arial" w:eastAsia="Times New Roman" w:hAnsi="Arial" w:cs="Arial"/>
          <w:color w:val="000000"/>
          <w:sz w:val="20"/>
          <w:szCs w:val="20"/>
        </w:rPr>
        <w:t>,</w:t>
      </w:r>
      <w:hyperlink r:id="rId102" w:tooltip="Economics" w:history="1">
        <w:r w:rsidRPr="0038473A">
          <w:rPr>
            <w:rFonts w:ascii="Arial" w:eastAsia="Times New Roman" w:hAnsi="Arial" w:cs="Arial"/>
            <w:color w:val="0B0080"/>
            <w:sz w:val="20"/>
            <w:szCs w:val="20"/>
          </w:rPr>
          <w:t>economics</w:t>
        </w:r>
      </w:hyperlink>
      <w:r w:rsidRPr="0038473A">
        <w:rPr>
          <w:rFonts w:ascii="Arial" w:eastAsia="Times New Roman" w:hAnsi="Arial" w:cs="Arial"/>
          <w:color w:val="000000"/>
          <w:sz w:val="20"/>
          <w:szCs w:val="20"/>
        </w:rPr>
        <w:t>, </w:t>
      </w:r>
      <w:hyperlink r:id="rId103" w:tooltip="Electrical engineering" w:history="1">
        <w:r w:rsidRPr="0038473A">
          <w:rPr>
            <w:rFonts w:ascii="Arial" w:eastAsia="Times New Roman" w:hAnsi="Arial" w:cs="Arial"/>
            <w:color w:val="0B0080"/>
            <w:sz w:val="20"/>
            <w:szCs w:val="20"/>
          </w:rPr>
          <w:t>electrical engineering</w:t>
        </w:r>
      </w:hyperlink>
      <w:r w:rsidRPr="0038473A">
        <w:rPr>
          <w:rFonts w:ascii="Arial" w:eastAsia="Times New Roman" w:hAnsi="Arial" w:cs="Arial"/>
          <w:color w:val="000000"/>
          <w:sz w:val="20"/>
          <w:szCs w:val="20"/>
        </w:rPr>
        <w:t>, </w:t>
      </w:r>
      <w:hyperlink r:id="rId104" w:tooltip="Mechanical engineering" w:history="1">
        <w:r w:rsidRPr="0038473A">
          <w:rPr>
            <w:rFonts w:ascii="Arial" w:eastAsia="Times New Roman" w:hAnsi="Arial" w:cs="Arial"/>
            <w:color w:val="0B0080"/>
            <w:sz w:val="20"/>
            <w:szCs w:val="20"/>
          </w:rPr>
          <w:t>mechanical engineering</w:t>
        </w:r>
      </w:hyperlink>
      <w:r w:rsidRPr="0038473A">
        <w:rPr>
          <w:rFonts w:ascii="Arial" w:eastAsia="Times New Roman" w:hAnsi="Arial" w:cs="Arial"/>
          <w:color w:val="000000"/>
          <w:sz w:val="20"/>
          <w:szCs w:val="20"/>
        </w:rPr>
        <w:t>, </w:t>
      </w:r>
      <w:hyperlink r:id="rId105" w:tooltip="Civil engineering" w:history="1">
        <w:r w:rsidRPr="0038473A">
          <w:rPr>
            <w:rFonts w:ascii="Arial" w:eastAsia="Times New Roman" w:hAnsi="Arial" w:cs="Arial"/>
            <w:color w:val="0B0080"/>
            <w:sz w:val="20"/>
            <w:szCs w:val="20"/>
          </w:rPr>
          <w:t>civil engineering</w:t>
        </w:r>
      </w:hyperlink>
      <w:r w:rsidRPr="0038473A">
        <w:rPr>
          <w:rFonts w:ascii="Arial" w:eastAsia="Times New Roman" w:hAnsi="Arial" w:cs="Arial"/>
          <w:color w:val="000000"/>
          <w:sz w:val="20"/>
          <w:szCs w:val="20"/>
        </w:rPr>
        <w:t>, </w:t>
      </w:r>
      <w:hyperlink r:id="rId106" w:tooltip="Computer graphics" w:history="1">
        <w:r w:rsidRPr="0038473A">
          <w:rPr>
            <w:rFonts w:ascii="Arial" w:eastAsia="Times New Roman" w:hAnsi="Arial" w:cs="Arial"/>
            <w:color w:val="0B0080"/>
            <w:sz w:val="20"/>
            <w:szCs w:val="20"/>
          </w:rPr>
          <w:t>computer graphics</w:t>
        </w:r>
      </w:hyperlink>
      <w:r w:rsidRPr="0038473A">
        <w:rPr>
          <w:rFonts w:ascii="Arial" w:eastAsia="Times New Roman" w:hAnsi="Arial" w:cs="Arial"/>
          <w:color w:val="000000"/>
          <w:sz w:val="20"/>
          <w:szCs w:val="20"/>
        </w:rPr>
        <w:t>, </w:t>
      </w:r>
      <w:hyperlink r:id="rId107" w:tooltip="Cartography" w:history="1">
        <w:r w:rsidRPr="0038473A">
          <w:rPr>
            <w:rFonts w:ascii="Arial" w:eastAsia="Times New Roman" w:hAnsi="Arial" w:cs="Arial"/>
            <w:color w:val="0B0080"/>
            <w:sz w:val="20"/>
            <w:szCs w:val="20"/>
          </w:rPr>
          <w:t>cartography</w:t>
        </w:r>
      </w:hyperlink>
      <w:r w:rsidRPr="0038473A">
        <w:rPr>
          <w:rFonts w:ascii="Arial" w:eastAsia="Times New Roman" w:hAnsi="Arial" w:cs="Arial"/>
          <w:color w:val="000000"/>
          <w:sz w:val="20"/>
          <w:szCs w:val="20"/>
        </w:rPr>
        <w:t>, </w:t>
      </w:r>
      <w:hyperlink r:id="rId108" w:tooltip="Crystallography" w:history="1">
        <w:r w:rsidRPr="0038473A">
          <w:rPr>
            <w:rFonts w:ascii="Arial" w:eastAsia="Times New Roman" w:hAnsi="Arial" w:cs="Arial"/>
            <w:color w:val="0B0080"/>
            <w:sz w:val="20"/>
            <w:szCs w:val="20"/>
          </w:rPr>
          <w:t>crystallography</w:t>
        </w:r>
      </w:hyperlink>
      <w:r w:rsidRPr="0038473A">
        <w:rPr>
          <w:rFonts w:ascii="Arial" w:eastAsia="Times New Roman" w:hAnsi="Arial" w:cs="Arial"/>
          <w:color w:val="000000"/>
          <w:sz w:val="20"/>
          <w:szCs w:val="20"/>
        </w:rPr>
        <w:t> and </w:t>
      </w:r>
      <w:hyperlink r:id="rId109" w:tooltip="Game development" w:history="1">
        <w:r w:rsidRPr="0038473A">
          <w:rPr>
            <w:rFonts w:ascii="Arial" w:eastAsia="Times New Roman" w:hAnsi="Arial" w:cs="Arial"/>
            <w:color w:val="0B0080"/>
            <w:sz w:val="20"/>
            <w:szCs w:val="20"/>
          </w:rPr>
          <w:t>game development</w:t>
        </w:r>
      </w:hyperlink>
      <w:r w:rsidRPr="0038473A">
        <w:rPr>
          <w:rFonts w:ascii="Arial" w:eastAsia="Times New Roman" w:hAnsi="Arial" w:cs="Arial"/>
          <w:color w:val="000000"/>
          <w:sz w:val="20"/>
          <w:szCs w:val="20"/>
        </w:rPr>
        <w:t>.</w:t>
      </w:r>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p>
    <w:p w:rsidR="0038473A" w:rsidRDefault="0038473A" w:rsidP="0038473A">
      <w:pPr>
        <w:pStyle w:val="Heading1"/>
        <w:spacing w:line="264" w:lineRule="atLeast"/>
        <w:rPr>
          <w:rFonts w:ascii="Verdana" w:hAnsi="Verdana"/>
          <w:color w:val="FD7F2F"/>
          <w:sz w:val="40"/>
          <w:szCs w:val="40"/>
        </w:rPr>
      </w:pPr>
      <w:r>
        <w:rPr>
          <w:rFonts w:ascii="Verdana" w:hAnsi="Verdana"/>
          <w:color w:val="FD7F2F"/>
          <w:sz w:val="40"/>
          <w:szCs w:val="40"/>
        </w:rPr>
        <w:t>Arithmetic Progression</w:t>
      </w:r>
    </w:p>
    <w:p w:rsidR="0038473A" w:rsidRDefault="0038473A" w:rsidP="0038473A">
      <w:pPr>
        <w:pStyle w:val="NormalWeb"/>
        <w:spacing w:before="0" w:after="0" w:line="270" w:lineRule="atLeast"/>
        <w:rPr>
          <w:rFonts w:ascii="Verdana" w:hAnsi="Verdana"/>
          <w:color w:val="000000"/>
          <w:sz w:val="21"/>
          <w:szCs w:val="21"/>
        </w:rPr>
      </w:pPr>
      <w:r>
        <w:rPr>
          <w:rFonts w:ascii="Verdana" w:hAnsi="Verdana"/>
          <w:color w:val="000000"/>
          <w:sz w:val="21"/>
          <w:szCs w:val="21"/>
        </w:rPr>
        <w:t>An</w:t>
      </w:r>
      <w:r>
        <w:rPr>
          <w:rStyle w:val="apple-converted-space"/>
          <w:rFonts w:ascii="Verdana" w:hAnsi="Verdana"/>
          <w:color w:val="000000"/>
          <w:sz w:val="21"/>
          <w:szCs w:val="21"/>
        </w:rPr>
        <w:t> </w:t>
      </w:r>
      <w:r>
        <w:rPr>
          <w:rStyle w:val="Strong"/>
          <w:rFonts w:ascii="Verdana" w:hAnsi="Verdana"/>
          <w:color w:val="000000"/>
          <w:sz w:val="21"/>
          <w:szCs w:val="21"/>
        </w:rPr>
        <w:t>arithmetic progression</w:t>
      </w:r>
      <w:r>
        <w:rPr>
          <w:rStyle w:val="apple-converted-space"/>
          <w:rFonts w:ascii="Verdana" w:hAnsi="Verdana"/>
          <w:color w:val="000000"/>
          <w:sz w:val="21"/>
          <w:szCs w:val="21"/>
        </w:rPr>
        <w:t> </w:t>
      </w:r>
      <w:r>
        <w:rPr>
          <w:rFonts w:ascii="Verdana" w:hAnsi="Verdana"/>
          <w:color w:val="000000"/>
          <w:sz w:val="21"/>
          <w:szCs w:val="21"/>
        </w:rPr>
        <w:t>is a sequence of numbers such that the difference of any two successive members of the sequence is a constant.</w:t>
      </w:r>
    </w:p>
    <w:p w:rsidR="0038473A" w:rsidRDefault="0038473A" w:rsidP="0038473A">
      <w:pPr>
        <w:pStyle w:val="NormalWeb"/>
        <w:spacing w:before="0" w:after="0" w:line="270" w:lineRule="atLeast"/>
        <w:rPr>
          <w:rFonts w:ascii="Verdana" w:hAnsi="Verdana"/>
          <w:color w:val="000000"/>
          <w:sz w:val="21"/>
          <w:szCs w:val="21"/>
        </w:rPr>
      </w:pPr>
      <w:r>
        <w:rPr>
          <w:rStyle w:val="symbol"/>
          <w:rFonts w:ascii="Verdana" w:hAnsi="Verdana"/>
          <w:b/>
          <w:bCs/>
          <w:i/>
          <w:iCs/>
          <w:color w:val="0F4F37"/>
          <w:sz w:val="21"/>
          <w:szCs w:val="21"/>
        </w:rPr>
        <w:t>For example</w:t>
      </w:r>
      <w:r>
        <w:rPr>
          <w:rFonts w:ascii="Verdana" w:hAnsi="Verdana"/>
          <w:color w:val="000000"/>
          <w:sz w:val="21"/>
          <w:szCs w:val="21"/>
        </w:rPr>
        <w:t xml:space="preserve">, the sequence 1, 2, 3, </w:t>
      </w:r>
      <w:proofErr w:type="gramStart"/>
      <w:r>
        <w:rPr>
          <w:rFonts w:ascii="Verdana" w:hAnsi="Verdana"/>
          <w:color w:val="000000"/>
          <w:sz w:val="21"/>
          <w:szCs w:val="21"/>
        </w:rPr>
        <w:t>4, ...</w:t>
      </w:r>
      <w:proofErr w:type="gramEnd"/>
      <w:r>
        <w:rPr>
          <w:rFonts w:ascii="Verdana" w:hAnsi="Verdana"/>
          <w:color w:val="000000"/>
          <w:sz w:val="21"/>
          <w:szCs w:val="21"/>
        </w:rPr>
        <w:t xml:space="preserve"> is </w:t>
      </w:r>
      <w:proofErr w:type="spellStart"/>
      <w:r>
        <w:rPr>
          <w:rFonts w:ascii="Verdana" w:hAnsi="Verdana"/>
          <w:color w:val="000000"/>
          <w:sz w:val="21"/>
          <w:szCs w:val="21"/>
        </w:rPr>
        <w:t>is</w:t>
      </w:r>
      <w:proofErr w:type="spellEnd"/>
      <w:r>
        <w:rPr>
          <w:rFonts w:ascii="Verdana" w:hAnsi="Verdana"/>
          <w:color w:val="000000"/>
          <w:sz w:val="21"/>
          <w:szCs w:val="21"/>
        </w:rPr>
        <w:t xml:space="preserve"> an arithmetic progression with common difference</w:t>
      </w:r>
      <w:r>
        <w:rPr>
          <w:rStyle w:val="apple-converted-space"/>
          <w:rFonts w:ascii="Verdana" w:hAnsi="Verdana"/>
          <w:color w:val="000000"/>
          <w:sz w:val="21"/>
          <w:szCs w:val="21"/>
        </w:rPr>
        <w:t> </w:t>
      </w:r>
      <w:r>
        <w:rPr>
          <w:rStyle w:val="Strong"/>
          <w:rFonts w:ascii="Verdana" w:hAnsi="Verdana"/>
          <w:color w:val="000000"/>
          <w:sz w:val="21"/>
          <w:szCs w:val="21"/>
        </w:rPr>
        <w:t>1</w:t>
      </w:r>
      <w:r>
        <w:rPr>
          <w:rFonts w:ascii="Verdana" w:hAnsi="Verdana"/>
          <w:color w:val="000000"/>
          <w:sz w:val="21"/>
          <w:szCs w:val="21"/>
        </w:rPr>
        <w:t>.</w:t>
      </w:r>
    </w:p>
    <w:p w:rsidR="0038473A" w:rsidRDefault="0038473A" w:rsidP="0038473A">
      <w:pPr>
        <w:pStyle w:val="NormalWeb"/>
        <w:spacing w:before="0" w:after="0" w:line="270" w:lineRule="atLeast"/>
        <w:rPr>
          <w:rFonts w:ascii="Verdana" w:hAnsi="Verdana"/>
          <w:color w:val="000000"/>
          <w:sz w:val="21"/>
          <w:szCs w:val="21"/>
        </w:rPr>
      </w:pPr>
      <w:r>
        <w:rPr>
          <w:rStyle w:val="symbol"/>
          <w:rFonts w:ascii="Verdana" w:hAnsi="Verdana"/>
          <w:b/>
          <w:bCs/>
          <w:i/>
          <w:iCs/>
          <w:color w:val="0F4F37"/>
          <w:sz w:val="21"/>
          <w:szCs w:val="21"/>
        </w:rPr>
        <w:t>Second example:</w:t>
      </w:r>
      <w:r>
        <w:rPr>
          <w:rStyle w:val="apple-converted-space"/>
          <w:rFonts w:ascii="Verdana" w:hAnsi="Verdana"/>
          <w:color w:val="000000"/>
          <w:sz w:val="21"/>
          <w:szCs w:val="21"/>
        </w:rPr>
        <w:t> </w:t>
      </w:r>
      <w:r>
        <w:rPr>
          <w:rFonts w:ascii="Verdana" w:hAnsi="Verdana"/>
          <w:color w:val="000000"/>
          <w:sz w:val="21"/>
          <w:szCs w:val="21"/>
        </w:rPr>
        <w:t>the sequence 3, 5, 7, 9, 11</w:t>
      </w:r>
      <w:proofErr w:type="gramStart"/>
      <w:r>
        <w:rPr>
          <w:rFonts w:ascii="Verdana" w:hAnsi="Verdana"/>
          <w:color w:val="000000"/>
          <w:sz w:val="21"/>
          <w:szCs w:val="21"/>
        </w:rPr>
        <w:t>,...</w:t>
      </w:r>
      <w:proofErr w:type="gramEnd"/>
      <w:r>
        <w:rPr>
          <w:rFonts w:ascii="Verdana" w:hAnsi="Verdana"/>
          <w:color w:val="000000"/>
          <w:sz w:val="21"/>
          <w:szCs w:val="21"/>
        </w:rPr>
        <w:t xml:space="preserve"> is an arithmetic progression</w:t>
      </w:r>
      <w:r>
        <w:rPr>
          <w:rFonts w:ascii="Verdana" w:hAnsi="Verdana"/>
          <w:color w:val="000000"/>
          <w:sz w:val="21"/>
          <w:szCs w:val="21"/>
        </w:rPr>
        <w:br/>
        <w:t>with common difference</w:t>
      </w:r>
      <w:r>
        <w:rPr>
          <w:rStyle w:val="apple-converted-space"/>
          <w:rFonts w:ascii="Verdana" w:hAnsi="Verdana"/>
          <w:color w:val="000000"/>
          <w:sz w:val="21"/>
          <w:szCs w:val="21"/>
        </w:rPr>
        <w:t> </w:t>
      </w:r>
      <w:r>
        <w:rPr>
          <w:rStyle w:val="Strong"/>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br/>
      </w:r>
      <w:r>
        <w:rPr>
          <w:rStyle w:val="symbol"/>
          <w:rFonts w:ascii="Verdana" w:hAnsi="Verdana"/>
          <w:b/>
          <w:bCs/>
          <w:i/>
          <w:iCs/>
          <w:color w:val="0F4F37"/>
          <w:sz w:val="21"/>
          <w:szCs w:val="21"/>
        </w:rPr>
        <w:t>Third example:</w:t>
      </w:r>
      <w:r>
        <w:rPr>
          <w:rStyle w:val="apple-converted-space"/>
          <w:rFonts w:ascii="Verdana" w:hAnsi="Verdana"/>
          <w:color w:val="000000"/>
          <w:sz w:val="21"/>
          <w:szCs w:val="21"/>
        </w:rPr>
        <w:t> </w:t>
      </w:r>
      <w:r>
        <w:rPr>
          <w:rFonts w:ascii="Verdana" w:hAnsi="Verdana"/>
          <w:color w:val="000000"/>
          <w:sz w:val="21"/>
          <w:szCs w:val="21"/>
        </w:rPr>
        <w:t>the sequence 20, 10, 0, -10, -20, -</w:t>
      </w:r>
      <w:proofErr w:type="gramStart"/>
      <w:r>
        <w:rPr>
          <w:rFonts w:ascii="Verdana" w:hAnsi="Verdana"/>
          <w:color w:val="000000"/>
          <w:sz w:val="21"/>
          <w:szCs w:val="21"/>
        </w:rPr>
        <w:t>30, ...</w:t>
      </w:r>
      <w:proofErr w:type="gramEnd"/>
      <w:r>
        <w:rPr>
          <w:rFonts w:ascii="Verdana" w:hAnsi="Verdana"/>
          <w:color w:val="000000"/>
          <w:sz w:val="21"/>
          <w:szCs w:val="21"/>
        </w:rPr>
        <w:t xml:space="preserve"> is an arithmetic progression</w:t>
      </w:r>
      <w:r>
        <w:rPr>
          <w:rFonts w:ascii="Verdana" w:hAnsi="Verdana"/>
          <w:color w:val="000000"/>
          <w:sz w:val="21"/>
          <w:szCs w:val="21"/>
        </w:rPr>
        <w:br/>
        <w:t>with common difference</w:t>
      </w:r>
      <w:r>
        <w:rPr>
          <w:rStyle w:val="apple-converted-space"/>
          <w:rFonts w:ascii="Verdana" w:hAnsi="Verdana"/>
          <w:color w:val="000000"/>
          <w:sz w:val="21"/>
          <w:szCs w:val="21"/>
        </w:rPr>
        <w:t> </w:t>
      </w:r>
      <w:r>
        <w:rPr>
          <w:rStyle w:val="Strong"/>
          <w:rFonts w:ascii="Verdana" w:hAnsi="Verdana"/>
          <w:color w:val="000000"/>
          <w:sz w:val="21"/>
          <w:szCs w:val="21"/>
        </w:rPr>
        <w:t>-10</w:t>
      </w:r>
      <w:r>
        <w:rPr>
          <w:rFonts w:ascii="Verdana" w:hAnsi="Verdana"/>
          <w:color w:val="000000"/>
          <w:sz w:val="21"/>
          <w:szCs w:val="21"/>
        </w:rPr>
        <w:t>.</w:t>
      </w:r>
    </w:p>
    <w:p w:rsidR="0038473A" w:rsidRDefault="0038473A" w:rsidP="0038473A">
      <w:pPr>
        <w:pStyle w:val="Heading4"/>
        <w:spacing w:line="264" w:lineRule="atLeast"/>
        <w:rPr>
          <w:ins w:id="0" w:author="Unknown"/>
          <w:rFonts w:ascii="Verdana" w:hAnsi="Verdana"/>
          <w:color w:val="FD7F2F"/>
          <w:sz w:val="28"/>
          <w:szCs w:val="28"/>
        </w:rPr>
      </w:pPr>
      <w:ins w:id="1" w:author="Unknown">
        <w:r>
          <w:rPr>
            <w:rFonts w:ascii="Verdana" w:hAnsi="Verdana"/>
            <w:color w:val="FD7F2F"/>
            <w:sz w:val="28"/>
            <w:szCs w:val="28"/>
          </w:rPr>
          <w:t>Notation</w:t>
        </w:r>
      </w:ins>
    </w:p>
    <w:p w:rsidR="0038473A" w:rsidRDefault="0038473A" w:rsidP="0038473A">
      <w:pPr>
        <w:pStyle w:val="NormalWeb"/>
        <w:spacing w:before="0" w:after="0" w:line="270" w:lineRule="atLeast"/>
        <w:rPr>
          <w:ins w:id="2" w:author="Unknown"/>
          <w:rFonts w:ascii="Verdana" w:hAnsi="Verdana"/>
          <w:color w:val="000000"/>
          <w:sz w:val="21"/>
          <w:szCs w:val="21"/>
        </w:rPr>
      </w:pPr>
      <w:ins w:id="3" w:author="Unknown">
        <w:r>
          <w:rPr>
            <w:rFonts w:ascii="Verdana" w:hAnsi="Verdana"/>
            <w:color w:val="000000"/>
            <w:sz w:val="21"/>
            <w:szCs w:val="21"/>
          </w:rPr>
          <w:t>We denote by</w:t>
        </w:r>
        <w:r>
          <w:rPr>
            <w:rStyle w:val="apple-converted-space"/>
            <w:rFonts w:ascii="Verdana" w:hAnsi="Verdana"/>
            <w:color w:val="000000"/>
            <w:sz w:val="21"/>
            <w:szCs w:val="21"/>
          </w:rPr>
          <w:t> </w:t>
        </w:r>
        <w:r>
          <w:rPr>
            <w:rStyle w:val="Strong"/>
            <w:rFonts w:ascii="Verdana" w:hAnsi="Verdana"/>
            <w:color w:val="000000"/>
            <w:sz w:val="21"/>
            <w:szCs w:val="21"/>
          </w:rPr>
          <w:t>d</w:t>
        </w:r>
        <w:r>
          <w:rPr>
            <w:rStyle w:val="apple-converted-space"/>
            <w:rFonts w:ascii="Verdana" w:hAnsi="Verdana"/>
            <w:color w:val="000000"/>
            <w:sz w:val="21"/>
            <w:szCs w:val="21"/>
          </w:rPr>
          <w:t> </w:t>
        </w:r>
        <w:r>
          <w:rPr>
            <w:rFonts w:ascii="Verdana" w:hAnsi="Verdana"/>
            <w:color w:val="000000"/>
            <w:sz w:val="21"/>
            <w:szCs w:val="21"/>
          </w:rPr>
          <w:t>the common difference.</w:t>
        </w:r>
      </w:ins>
    </w:p>
    <w:p w:rsidR="0038473A" w:rsidRDefault="0038473A" w:rsidP="0038473A">
      <w:pPr>
        <w:pStyle w:val="NormalWeb"/>
        <w:spacing w:before="0" w:after="0" w:line="270" w:lineRule="atLeast"/>
        <w:rPr>
          <w:ins w:id="4" w:author="Unknown"/>
          <w:rFonts w:ascii="Verdana" w:hAnsi="Verdana"/>
          <w:color w:val="000000"/>
          <w:sz w:val="21"/>
          <w:szCs w:val="21"/>
        </w:rPr>
      </w:pPr>
      <w:ins w:id="5" w:author="Unknown">
        <w:r>
          <w:rPr>
            <w:rFonts w:ascii="Verdana" w:hAnsi="Verdana"/>
            <w:color w:val="000000"/>
            <w:sz w:val="21"/>
            <w:szCs w:val="21"/>
          </w:rPr>
          <w:t>By</w:t>
        </w:r>
        <w:r>
          <w:rPr>
            <w:rStyle w:val="apple-converted-space"/>
            <w:rFonts w:ascii="Verdana" w:hAnsi="Verdana"/>
            <w:color w:val="000000"/>
            <w:sz w:val="21"/>
            <w:szCs w:val="21"/>
          </w:rPr>
          <w:t> </w:t>
        </w:r>
        <w:proofErr w:type="gramStart"/>
        <w:r>
          <w:rPr>
            <w:rStyle w:val="Strong"/>
            <w:rFonts w:ascii="Verdana" w:hAnsi="Verdana"/>
            <w:color w:val="000000"/>
            <w:sz w:val="21"/>
            <w:szCs w:val="21"/>
          </w:rPr>
          <w:t>a</w:t>
        </w:r>
        <w:r>
          <w:rPr>
            <w:rStyle w:val="Strong"/>
            <w:rFonts w:ascii="Verdana" w:hAnsi="Verdana"/>
            <w:color w:val="000000"/>
            <w:sz w:val="21"/>
            <w:szCs w:val="21"/>
            <w:vertAlign w:val="subscript"/>
          </w:rPr>
          <w:t>n</w:t>
        </w:r>
        <w:proofErr w:type="gramEnd"/>
        <w:r>
          <w:rPr>
            <w:rStyle w:val="apple-converted-space"/>
            <w:rFonts w:ascii="Verdana" w:hAnsi="Verdana"/>
            <w:color w:val="000000"/>
            <w:sz w:val="21"/>
            <w:szCs w:val="21"/>
          </w:rPr>
          <w:t> </w:t>
        </w:r>
        <w:r>
          <w:rPr>
            <w:rFonts w:ascii="Verdana" w:hAnsi="Verdana"/>
            <w:color w:val="000000"/>
            <w:sz w:val="21"/>
            <w:szCs w:val="21"/>
          </w:rPr>
          <w:t>we denote the</w:t>
        </w:r>
        <w:r>
          <w:rPr>
            <w:rStyle w:val="apple-converted-space"/>
            <w:rFonts w:ascii="Verdana" w:hAnsi="Verdana"/>
            <w:color w:val="000000"/>
            <w:sz w:val="21"/>
            <w:szCs w:val="21"/>
          </w:rPr>
          <w:t> </w:t>
        </w:r>
        <w:r>
          <w:rPr>
            <w:rStyle w:val="Strong"/>
            <w:rFonts w:ascii="Verdana" w:hAnsi="Verdana"/>
            <w:color w:val="000000"/>
            <w:sz w:val="21"/>
            <w:szCs w:val="21"/>
          </w:rPr>
          <w:t>n</w:t>
        </w:r>
        <w:r>
          <w:rPr>
            <w:rFonts w:ascii="Verdana" w:hAnsi="Verdana"/>
            <w:color w:val="000000"/>
            <w:sz w:val="21"/>
            <w:szCs w:val="21"/>
          </w:rPr>
          <w:t>-</w:t>
        </w:r>
        <w:proofErr w:type="spellStart"/>
        <w:r>
          <w:rPr>
            <w:rFonts w:ascii="Verdana" w:hAnsi="Verdana"/>
            <w:color w:val="000000"/>
            <w:sz w:val="21"/>
            <w:szCs w:val="21"/>
          </w:rPr>
          <w:t>th</w:t>
        </w:r>
        <w:proofErr w:type="spellEnd"/>
        <w:r>
          <w:rPr>
            <w:rFonts w:ascii="Verdana" w:hAnsi="Verdana"/>
            <w:color w:val="000000"/>
            <w:sz w:val="21"/>
            <w:szCs w:val="21"/>
          </w:rPr>
          <w:t xml:space="preserve"> term of an arithmetic progression.</w:t>
        </w:r>
      </w:ins>
    </w:p>
    <w:p w:rsidR="0038473A" w:rsidRDefault="0038473A" w:rsidP="0038473A">
      <w:pPr>
        <w:pStyle w:val="NormalWeb"/>
        <w:spacing w:before="0" w:after="0" w:line="270" w:lineRule="atLeast"/>
        <w:rPr>
          <w:ins w:id="6" w:author="Unknown"/>
          <w:rFonts w:ascii="Verdana" w:hAnsi="Verdana"/>
          <w:color w:val="000000"/>
          <w:sz w:val="21"/>
          <w:szCs w:val="21"/>
        </w:rPr>
      </w:pPr>
      <w:ins w:id="7" w:author="Unknown">
        <w:r>
          <w:rPr>
            <w:rFonts w:ascii="Verdana" w:hAnsi="Verdana"/>
            <w:color w:val="000000"/>
            <w:sz w:val="21"/>
            <w:szCs w:val="21"/>
          </w:rPr>
          <w:t>By</w:t>
        </w:r>
        <w:r>
          <w:rPr>
            <w:rStyle w:val="apple-converted-space"/>
            <w:rFonts w:ascii="Verdana" w:hAnsi="Verdana"/>
            <w:color w:val="000000"/>
            <w:sz w:val="21"/>
            <w:szCs w:val="21"/>
          </w:rPr>
          <w:t> </w:t>
        </w:r>
        <w:proofErr w:type="spellStart"/>
        <w:r>
          <w:rPr>
            <w:rStyle w:val="Strong"/>
            <w:rFonts w:ascii="Verdana" w:hAnsi="Verdana"/>
            <w:color w:val="000000"/>
            <w:sz w:val="21"/>
            <w:szCs w:val="21"/>
          </w:rPr>
          <w:t>S</w:t>
        </w:r>
        <w:r>
          <w:rPr>
            <w:rStyle w:val="Strong"/>
            <w:rFonts w:ascii="Verdana" w:hAnsi="Verdana"/>
            <w:color w:val="000000"/>
            <w:sz w:val="21"/>
            <w:szCs w:val="21"/>
            <w:vertAlign w:val="subscript"/>
          </w:rPr>
          <w:t>n</w:t>
        </w:r>
        <w:proofErr w:type="spellEnd"/>
        <w:r>
          <w:rPr>
            <w:rStyle w:val="apple-converted-space"/>
            <w:rFonts w:ascii="Verdana" w:hAnsi="Verdana"/>
            <w:color w:val="000000"/>
            <w:sz w:val="21"/>
            <w:szCs w:val="21"/>
          </w:rPr>
          <w:t> </w:t>
        </w:r>
        <w:r>
          <w:rPr>
            <w:rFonts w:ascii="Verdana" w:hAnsi="Verdana"/>
            <w:color w:val="000000"/>
            <w:sz w:val="21"/>
            <w:szCs w:val="21"/>
          </w:rPr>
          <w:t>we denote the sum of the first n elements of an arithmetic series.</w:t>
        </w:r>
        <w:r>
          <w:rPr>
            <w:rFonts w:ascii="Verdana" w:hAnsi="Verdana"/>
            <w:color w:val="000000"/>
            <w:sz w:val="21"/>
            <w:szCs w:val="21"/>
          </w:rPr>
          <w:br/>
        </w:r>
        <w:r>
          <w:rPr>
            <w:rStyle w:val="Strong"/>
            <w:rFonts w:ascii="Verdana" w:hAnsi="Verdana"/>
            <w:color w:val="000000"/>
            <w:sz w:val="21"/>
            <w:szCs w:val="21"/>
          </w:rPr>
          <w:t>Arithmetic series</w:t>
        </w:r>
        <w:r>
          <w:rPr>
            <w:rStyle w:val="apple-converted-space"/>
            <w:rFonts w:ascii="Verdana" w:hAnsi="Verdana"/>
            <w:color w:val="000000"/>
            <w:sz w:val="21"/>
            <w:szCs w:val="21"/>
          </w:rPr>
          <w:t> </w:t>
        </w:r>
        <w:r>
          <w:rPr>
            <w:rFonts w:ascii="Verdana" w:hAnsi="Verdana"/>
            <w:color w:val="000000"/>
            <w:sz w:val="21"/>
            <w:szCs w:val="21"/>
          </w:rPr>
          <w:t>means the sum of the elements of an arithmetic progression.</w:t>
        </w:r>
      </w:ins>
    </w:p>
    <w:p w:rsidR="0038473A" w:rsidRDefault="0038473A" w:rsidP="0038473A">
      <w:pPr>
        <w:pStyle w:val="Heading4"/>
        <w:spacing w:line="264" w:lineRule="atLeast"/>
        <w:rPr>
          <w:ins w:id="8" w:author="Unknown"/>
          <w:rFonts w:ascii="Verdana" w:hAnsi="Verdana"/>
          <w:color w:val="FD7F2F"/>
          <w:sz w:val="28"/>
          <w:szCs w:val="28"/>
        </w:rPr>
      </w:pPr>
      <w:ins w:id="9" w:author="Unknown">
        <w:r>
          <w:rPr>
            <w:rFonts w:ascii="Verdana" w:hAnsi="Verdana"/>
            <w:color w:val="FD7F2F"/>
            <w:sz w:val="28"/>
            <w:szCs w:val="28"/>
          </w:rPr>
          <w:t>Properties</w:t>
        </w:r>
      </w:ins>
    </w:p>
    <w:p w:rsidR="0038473A" w:rsidRDefault="0038473A" w:rsidP="0038473A">
      <w:pPr>
        <w:spacing w:line="270" w:lineRule="atLeast"/>
        <w:rPr>
          <w:ins w:id="10" w:author="Unknown"/>
          <w:rFonts w:ascii="Verdana" w:hAnsi="Verdana"/>
          <w:b/>
          <w:bCs/>
          <w:color w:val="000000"/>
          <w:sz w:val="21"/>
          <w:szCs w:val="21"/>
        </w:rPr>
      </w:pPr>
      <w:ins w:id="11" w:author="Unknown">
        <w:r>
          <w:rPr>
            <w:rFonts w:ascii="Verdana" w:hAnsi="Verdana"/>
            <w:b/>
            <w:bCs/>
            <w:color w:val="000000"/>
            <w:sz w:val="21"/>
            <w:szCs w:val="21"/>
          </w:rPr>
          <w:t>a</w:t>
        </w:r>
        <w:r>
          <w:rPr>
            <w:rFonts w:ascii="Verdana" w:hAnsi="Verdana"/>
            <w:b/>
            <w:bCs/>
            <w:color w:val="000000"/>
            <w:sz w:val="21"/>
            <w:szCs w:val="21"/>
            <w:vertAlign w:val="subscript"/>
          </w:rPr>
          <w:t>1</w:t>
        </w:r>
        <w:r>
          <w:rPr>
            <w:rStyle w:val="apple-converted-space"/>
            <w:rFonts w:ascii="Verdana" w:hAnsi="Verdana"/>
            <w:b/>
            <w:bCs/>
            <w:color w:val="000000"/>
            <w:sz w:val="21"/>
            <w:szCs w:val="21"/>
          </w:rPr>
          <w:t> </w:t>
        </w:r>
        <w:r>
          <w:rPr>
            <w:rFonts w:ascii="Verdana" w:hAnsi="Verdana"/>
            <w:b/>
            <w:bCs/>
            <w:color w:val="000000"/>
            <w:sz w:val="21"/>
            <w:szCs w:val="21"/>
          </w:rPr>
          <w:t>+ a</w:t>
        </w:r>
        <w:r>
          <w:rPr>
            <w:rFonts w:ascii="Verdana" w:hAnsi="Verdana"/>
            <w:b/>
            <w:bCs/>
            <w:color w:val="000000"/>
            <w:sz w:val="21"/>
            <w:szCs w:val="21"/>
            <w:vertAlign w:val="subscript"/>
          </w:rPr>
          <w:t>n</w:t>
        </w:r>
        <w:r>
          <w:rPr>
            <w:rStyle w:val="apple-converted-space"/>
            <w:rFonts w:ascii="Verdana" w:hAnsi="Verdana"/>
            <w:b/>
            <w:bCs/>
            <w:color w:val="000000"/>
            <w:sz w:val="21"/>
            <w:szCs w:val="21"/>
          </w:rPr>
          <w:t> </w:t>
        </w:r>
        <w:r>
          <w:rPr>
            <w:rFonts w:ascii="Verdana" w:hAnsi="Verdana"/>
            <w:b/>
            <w:bCs/>
            <w:color w:val="000000"/>
            <w:sz w:val="21"/>
            <w:szCs w:val="21"/>
          </w:rPr>
          <w:t>= a</w:t>
        </w:r>
        <w:r>
          <w:rPr>
            <w:rFonts w:ascii="Verdana" w:hAnsi="Verdana"/>
            <w:b/>
            <w:bCs/>
            <w:color w:val="000000"/>
            <w:sz w:val="21"/>
            <w:szCs w:val="21"/>
            <w:vertAlign w:val="subscript"/>
          </w:rPr>
          <w:t>2</w:t>
        </w:r>
        <w:r>
          <w:rPr>
            <w:rStyle w:val="apple-converted-space"/>
            <w:rFonts w:ascii="Verdana" w:hAnsi="Verdana"/>
            <w:b/>
            <w:bCs/>
            <w:color w:val="000000"/>
            <w:sz w:val="21"/>
            <w:szCs w:val="21"/>
          </w:rPr>
          <w:t> </w:t>
        </w:r>
        <w:r>
          <w:rPr>
            <w:rFonts w:ascii="Verdana" w:hAnsi="Verdana"/>
            <w:b/>
            <w:bCs/>
            <w:color w:val="000000"/>
            <w:sz w:val="21"/>
            <w:szCs w:val="21"/>
          </w:rPr>
          <w:t>+ a</w:t>
        </w:r>
        <w:r>
          <w:rPr>
            <w:rFonts w:ascii="Verdana" w:hAnsi="Verdana"/>
            <w:b/>
            <w:bCs/>
            <w:color w:val="000000"/>
            <w:sz w:val="21"/>
            <w:szCs w:val="21"/>
            <w:vertAlign w:val="subscript"/>
          </w:rPr>
          <w:t>n-1</w:t>
        </w:r>
        <w:r>
          <w:rPr>
            <w:rStyle w:val="apple-converted-space"/>
            <w:rFonts w:ascii="Verdana" w:hAnsi="Verdana"/>
            <w:b/>
            <w:bCs/>
            <w:color w:val="000000"/>
            <w:sz w:val="21"/>
            <w:szCs w:val="21"/>
          </w:rPr>
          <w:t> </w:t>
        </w:r>
        <w:r>
          <w:rPr>
            <w:rFonts w:ascii="Verdana" w:hAnsi="Verdana"/>
            <w:b/>
            <w:bCs/>
            <w:color w:val="000000"/>
            <w:sz w:val="21"/>
            <w:szCs w:val="21"/>
          </w:rPr>
          <w:t xml:space="preserve">= ... = </w:t>
        </w:r>
        <w:proofErr w:type="spellStart"/>
        <w:proofErr w:type="gramStart"/>
        <w:r>
          <w:rPr>
            <w:rFonts w:ascii="Verdana" w:hAnsi="Verdana"/>
            <w:b/>
            <w:bCs/>
            <w:color w:val="000000"/>
            <w:sz w:val="21"/>
            <w:szCs w:val="21"/>
          </w:rPr>
          <w:t>a</w:t>
        </w:r>
        <w:r>
          <w:rPr>
            <w:rFonts w:ascii="Verdana" w:hAnsi="Verdana"/>
            <w:b/>
            <w:bCs/>
            <w:color w:val="000000"/>
            <w:sz w:val="21"/>
            <w:szCs w:val="21"/>
            <w:vertAlign w:val="subscript"/>
          </w:rPr>
          <w:t>k</w:t>
        </w:r>
        <w:proofErr w:type="spellEnd"/>
        <w:proofErr w:type="gramEnd"/>
        <w:r>
          <w:rPr>
            <w:rStyle w:val="apple-converted-space"/>
            <w:rFonts w:ascii="Verdana" w:hAnsi="Verdana"/>
            <w:b/>
            <w:bCs/>
            <w:color w:val="000000"/>
            <w:sz w:val="21"/>
            <w:szCs w:val="21"/>
          </w:rPr>
          <w:t> </w:t>
        </w:r>
        <w:r>
          <w:rPr>
            <w:rFonts w:ascii="Verdana" w:hAnsi="Verdana"/>
            <w:b/>
            <w:bCs/>
            <w:color w:val="000000"/>
            <w:sz w:val="21"/>
            <w:szCs w:val="21"/>
          </w:rPr>
          <w:t>+ a</w:t>
        </w:r>
        <w:r>
          <w:rPr>
            <w:rFonts w:ascii="Verdana" w:hAnsi="Verdana"/>
            <w:b/>
            <w:bCs/>
            <w:color w:val="000000"/>
            <w:sz w:val="21"/>
            <w:szCs w:val="21"/>
            <w:vertAlign w:val="subscript"/>
          </w:rPr>
          <w:t>n-k+1</w:t>
        </w:r>
      </w:ins>
    </w:p>
    <w:p w:rsidR="0038473A" w:rsidRDefault="0038473A" w:rsidP="0038473A">
      <w:pPr>
        <w:pStyle w:val="NormalWeb"/>
        <w:spacing w:line="270" w:lineRule="atLeast"/>
        <w:rPr>
          <w:ins w:id="12" w:author="Unknown"/>
          <w:rFonts w:ascii="Verdana" w:hAnsi="Verdana"/>
          <w:color w:val="000000"/>
          <w:sz w:val="21"/>
          <w:szCs w:val="21"/>
        </w:rPr>
      </w:pPr>
      <w:proofErr w:type="gramStart"/>
      <w:ins w:id="13" w:author="Unknown">
        <w:r>
          <w:rPr>
            <w:rFonts w:ascii="Verdana" w:hAnsi="Verdana"/>
            <w:color w:val="000000"/>
            <w:sz w:val="21"/>
            <w:szCs w:val="21"/>
          </w:rPr>
          <w:t>and</w:t>
        </w:r>
        <w:proofErr w:type="gramEnd"/>
      </w:ins>
    </w:p>
    <w:p w:rsidR="0038473A" w:rsidRDefault="0038473A" w:rsidP="0038473A">
      <w:pPr>
        <w:spacing w:line="270" w:lineRule="atLeast"/>
        <w:rPr>
          <w:ins w:id="14" w:author="Unknown"/>
          <w:rFonts w:ascii="Verdana" w:hAnsi="Verdana"/>
          <w:b/>
          <w:bCs/>
          <w:color w:val="000000"/>
          <w:sz w:val="21"/>
          <w:szCs w:val="21"/>
        </w:rPr>
      </w:pPr>
      <w:proofErr w:type="gramStart"/>
      <w:ins w:id="15" w:author="Unknown">
        <w:r>
          <w:rPr>
            <w:rFonts w:ascii="Verdana" w:hAnsi="Verdana"/>
            <w:b/>
            <w:bCs/>
            <w:color w:val="000000"/>
            <w:sz w:val="21"/>
            <w:szCs w:val="21"/>
          </w:rPr>
          <w:t>a</w:t>
        </w:r>
        <w:r>
          <w:rPr>
            <w:rFonts w:ascii="Verdana" w:hAnsi="Verdana"/>
            <w:b/>
            <w:bCs/>
            <w:color w:val="000000"/>
            <w:sz w:val="21"/>
            <w:szCs w:val="21"/>
            <w:vertAlign w:val="subscript"/>
          </w:rPr>
          <w:t>n</w:t>
        </w:r>
        <w:proofErr w:type="gramEnd"/>
        <w:r>
          <w:rPr>
            <w:rStyle w:val="apple-converted-space"/>
            <w:rFonts w:ascii="Verdana" w:hAnsi="Verdana"/>
            <w:b/>
            <w:bCs/>
            <w:color w:val="000000"/>
            <w:sz w:val="21"/>
            <w:szCs w:val="21"/>
          </w:rPr>
          <w:t> </w:t>
        </w:r>
        <w:r>
          <w:rPr>
            <w:rFonts w:ascii="Verdana" w:hAnsi="Verdana"/>
            <w:b/>
            <w:bCs/>
            <w:color w:val="000000"/>
            <w:sz w:val="21"/>
            <w:szCs w:val="21"/>
          </w:rPr>
          <w:t>= ½(a</w:t>
        </w:r>
        <w:r>
          <w:rPr>
            <w:rFonts w:ascii="Verdana" w:hAnsi="Verdana"/>
            <w:b/>
            <w:bCs/>
            <w:color w:val="000000"/>
            <w:sz w:val="21"/>
            <w:szCs w:val="21"/>
            <w:vertAlign w:val="subscript"/>
          </w:rPr>
          <w:t>n-1</w:t>
        </w:r>
        <w:r>
          <w:rPr>
            <w:rStyle w:val="apple-converted-space"/>
            <w:rFonts w:ascii="Verdana" w:hAnsi="Verdana"/>
            <w:b/>
            <w:bCs/>
            <w:color w:val="000000"/>
            <w:sz w:val="21"/>
            <w:szCs w:val="21"/>
          </w:rPr>
          <w:t> </w:t>
        </w:r>
        <w:r>
          <w:rPr>
            <w:rFonts w:ascii="Verdana" w:hAnsi="Verdana"/>
            <w:b/>
            <w:bCs/>
            <w:color w:val="000000"/>
            <w:sz w:val="21"/>
            <w:szCs w:val="21"/>
          </w:rPr>
          <w:t>+ a</w:t>
        </w:r>
        <w:r>
          <w:rPr>
            <w:rFonts w:ascii="Verdana" w:hAnsi="Verdana"/>
            <w:b/>
            <w:bCs/>
            <w:color w:val="000000"/>
            <w:sz w:val="21"/>
            <w:szCs w:val="21"/>
            <w:vertAlign w:val="subscript"/>
          </w:rPr>
          <w:t>n+1</w:t>
        </w:r>
        <w:r>
          <w:rPr>
            <w:rFonts w:ascii="Verdana" w:hAnsi="Verdana"/>
            <w:b/>
            <w:bCs/>
            <w:color w:val="000000"/>
            <w:sz w:val="21"/>
            <w:szCs w:val="21"/>
          </w:rPr>
          <w:t>)</w:t>
        </w:r>
      </w:ins>
    </w:p>
    <w:p w:rsidR="0038473A" w:rsidRDefault="0038473A" w:rsidP="0038473A">
      <w:pPr>
        <w:pStyle w:val="NormalWeb"/>
        <w:spacing w:line="270" w:lineRule="atLeast"/>
        <w:rPr>
          <w:ins w:id="16" w:author="Unknown"/>
          <w:rFonts w:ascii="Verdana" w:hAnsi="Verdana"/>
          <w:color w:val="000000"/>
          <w:sz w:val="21"/>
          <w:szCs w:val="21"/>
        </w:rPr>
      </w:pPr>
      <w:ins w:id="17" w:author="Unknown">
        <w:r>
          <w:rPr>
            <w:rFonts w:ascii="Verdana" w:hAnsi="Verdana"/>
            <w:color w:val="000000"/>
            <w:sz w:val="21"/>
            <w:szCs w:val="21"/>
          </w:rPr>
          <w:t xml:space="preserve">Sample: let 1, 11, 21, 31, 41, 51... </w:t>
        </w:r>
        <w:proofErr w:type="gramStart"/>
        <w:r>
          <w:rPr>
            <w:rFonts w:ascii="Verdana" w:hAnsi="Verdana"/>
            <w:color w:val="000000"/>
            <w:sz w:val="21"/>
            <w:szCs w:val="21"/>
          </w:rPr>
          <w:t>be</w:t>
        </w:r>
        <w:proofErr w:type="gramEnd"/>
        <w:r>
          <w:rPr>
            <w:rFonts w:ascii="Verdana" w:hAnsi="Verdana"/>
            <w:color w:val="000000"/>
            <w:sz w:val="21"/>
            <w:szCs w:val="21"/>
          </w:rPr>
          <w:t xml:space="preserve"> an arithmetic progression.</w:t>
        </w:r>
      </w:ins>
    </w:p>
    <w:p w:rsidR="0038473A" w:rsidRDefault="0038473A" w:rsidP="0038473A">
      <w:pPr>
        <w:pStyle w:val="NormalWeb"/>
        <w:spacing w:line="270" w:lineRule="atLeast"/>
        <w:rPr>
          <w:ins w:id="18" w:author="Unknown"/>
          <w:rFonts w:ascii="Verdana" w:hAnsi="Verdana"/>
          <w:color w:val="000000"/>
          <w:sz w:val="21"/>
          <w:szCs w:val="21"/>
        </w:rPr>
      </w:pPr>
      <w:ins w:id="19" w:author="Unknown">
        <w:r>
          <w:rPr>
            <w:rFonts w:ascii="Verdana" w:hAnsi="Verdana"/>
            <w:color w:val="000000"/>
            <w:sz w:val="21"/>
            <w:szCs w:val="21"/>
          </w:rPr>
          <w:t>51 + 1 = 41 + 11 = 31 + 21</w:t>
        </w:r>
        <w:r>
          <w:rPr>
            <w:rFonts w:ascii="Verdana" w:hAnsi="Verdana"/>
            <w:color w:val="000000"/>
            <w:sz w:val="21"/>
            <w:szCs w:val="21"/>
          </w:rPr>
          <w:br/>
          <w:t>and</w:t>
        </w:r>
        <w:r>
          <w:rPr>
            <w:rFonts w:ascii="Verdana" w:hAnsi="Verdana"/>
            <w:color w:val="000000"/>
            <w:sz w:val="21"/>
            <w:szCs w:val="21"/>
          </w:rPr>
          <w:br/>
        </w:r>
        <w:r>
          <w:rPr>
            <w:rFonts w:ascii="Verdana" w:hAnsi="Verdana"/>
            <w:color w:val="000000"/>
            <w:sz w:val="21"/>
            <w:szCs w:val="21"/>
          </w:rPr>
          <w:lastRenderedPageBreak/>
          <w:t>11 = (21 + 1)/2</w:t>
        </w:r>
        <w:r>
          <w:rPr>
            <w:rFonts w:ascii="Verdana" w:hAnsi="Verdana"/>
            <w:color w:val="000000"/>
            <w:sz w:val="21"/>
            <w:szCs w:val="21"/>
          </w:rPr>
          <w:br/>
          <w:t>21 = (31 + 11)/2...</w:t>
        </w:r>
      </w:ins>
    </w:p>
    <w:p w:rsidR="0038473A" w:rsidRDefault="0038473A" w:rsidP="0038473A">
      <w:pPr>
        <w:rPr>
          <w:ins w:id="20" w:author="Unknown"/>
          <w:rFonts w:ascii="Times New Roman" w:hAnsi="Times New Roman"/>
          <w:sz w:val="24"/>
          <w:szCs w:val="24"/>
        </w:rPr>
      </w:pPr>
      <w:ins w:id="21" w:author="Unknown">
        <w:r>
          <w:pict>
            <v:rect id="_x0000_i1025" style="width:0;height:1.5pt" o:hralign="center" o:hrstd="t" o:hrnoshade="t" o:hr="t" fillcolor="black" stroked="f"/>
          </w:pict>
        </w:r>
      </w:ins>
    </w:p>
    <w:p w:rsidR="0038473A" w:rsidRDefault="0038473A" w:rsidP="0038473A">
      <w:pPr>
        <w:pStyle w:val="NormalWeb"/>
        <w:spacing w:line="270" w:lineRule="atLeast"/>
        <w:rPr>
          <w:ins w:id="22" w:author="Unknown"/>
          <w:rFonts w:ascii="Verdana" w:hAnsi="Verdana"/>
          <w:color w:val="000000"/>
          <w:sz w:val="21"/>
          <w:szCs w:val="21"/>
        </w:rPr>
      </w:pPr>
      <w:ins w:id="23" w:author="Unknown">
        <w:r>
          <w:rPr>
            <w:rFonts w:ascii="Verdana" w:hAnsi="Verdana"/>
            <w:color w:val="000000"/>
            <w:sz w:val="21"/>
            <w:szCs w:val="21"/>
          </w:rPr>
          <w:t>If the initial term of an arithmetic progression is</w:t>
        </w:r>
        <w:r>
          <w:rPr>
            <w:rStyle w:val="apple-converted-space"/>
            <w:rFonts w:ascii="Verdana" w:hAnsi="Verdana"/>
            <w:color w:val="000000"/>
            <w:sz w:val="21"/>
            <w:szCs w:val="21"/>
          </w:rPr>
          <w:t> </w:t>
        </w:r>
        <w:r>
          <w:rPr>
            <w:rStyle w:val="symbol"/>
            <w:rFonts w:ascii="Verdana" w:hAnsi="Verdana"/>
            <w:b/>
            <w:bCs/>
            <w:i/>
            <w:iCs/>
            <w:color w:val="0F4F37"/>
            <w:sz w:val="21"/>
            <w:szCs w:val="21"/>
          </w:rPr>
          <w:t>a</w:t>
        </w:r>
        <w:r>
          <w:rPr>
            <w:rStyle w:val="symbol"/>
            <w:rFonts w:ascii="Verdana" w:hAnsi="Verdana"/>
            <w:b/>
            <w:bCs/>
            <w:i/>
            <w:iCs/>
            <w:color w:val="0F4F37"/>
            <w:sz w:val="21"/>
            <w:szCs w:val="21"/>
            <w:vertAlign w:val="subscript"/>
          </w:rPr>
          <w:t>1</w:t>
        </w:r>
        <w:r>
          <w:rPr>
            <w:rStyle w:val="apple-converted-space"/>
            <w:rFonts w:ascii="Verdana" w:hAnsi="Verdana"/>
            <w:color w:val="000000"/>
            <w:sz w:val="21"/>
            <w:szCs w:val="21"/>
          </w:rPr>
          <w:t> </w:t>
        </w:r>
        <w:r>
          <w:rPr>
            <w:rFonts w:ascii="Verdana" w:hAnsi="Verdana"/>
            <w:color w:val="000000"/>
            <w:sz w:val="21"/>
            <w:szCs w:val="21"/>
          </w:rPr>
          <w:t>and the common difference of successive members is</w:t>
        </w:r>
        <w:r>
          <w:rPr>
            <w:rStyle w:val="apple-converted-space"/>
            <w:rFonts w:ascii="Verdana" w:hAnsi="Verdana"/>
            <w:color w:val="000000"/>
            <w:sz w:val="21"/>
            <w:szCs w:val="21"/>
          </w:rPr>
          <w:t> </w:t>
        </w:r>
        <w:r>
          <w:rPr>
            <w:rStyle w:val="symbol"/>
            <w:rFonts w:ascii="Verdana" w:hAnsi="Verdana"/>
            <w:b/>
            <w:bCs/>
            <w:i/>
            <w:iCs/>
            <w:color w:val="0F4F37"/>
            <w:sz w:val="21"/>
            <w:szCs w:val="21"/>
          </w:rPr>
          <w:t>d</w:t>
        </w:r>
        <w:r>
          <w:rPr>
            <w:rFonts w:ascii="Verdana" w:hAnsi="Verdana"/>
            <w:color w:val="000000"/>
            <w:sz w:val="21"/>
            <w:szCs w:val="21"/>
          </w:rPr>
          <w:t>, then the</w:t>
        </w:r>
        <w:r>
          <w:rPr>
            <w:rStyle w:val="apple-converted-space"/>
            <w:rFonts w:ascii="Verdana" w:hAnsi="Verdana"/>
            <w:color w:val="000000"/>
            <w:sz w:val="21"/>
            <w:szCs w:val="21"/>
          </w:rPr>
          <w:t> </w:t>
        </w:r>
        <w:r>
          <w:rPr>
            <w:rStyle w:val="symbol"/>
            <w:rFonts w:ascii="Verdana" w:hAnsi="Verdana"/>
            <w:b/>
            <w:bCs/>
            <w:i/>
            <w:iCs/>
            <w:color w:val="0F4F37"/>
            <w:sz w:val="21"/>
            <w:szCs w:val="21"/>
          </w:rPr>
          <w:t>n-</w:t>
        </w:r>
        <w:proofErr w:type="spellStart"/>
        <w:r>
          <w:rPr>
            <w:rStyle w:val="symbol"/>
            <w:rFonts w:ascii="Verdana" w:hAnsi="Verdana"/>
            <w:b/>
            <w:bCs/>
            <w:i/>
            <w:iCs/>
            <w:color w:val="0F4F37"/>
            <w:sz w:val="21"/>
            <w:szCs w:val="21"/>
          </w:rPr>
          <w:t>th</w:t>
        </w:r>
        <w:proofErr w:type="spellEnd"/>
        <w:r>
          <w:rPr>
            <w:rStyle w:val="apple-converted-space"/>
            <w:rFonts w:ascii="Verdana" w:hAnsi="Verdana"/>
            <w:color w:val="000000"/>
            <w:sz w:val="21"/>
            <w:szCs w:val="21"/>
          </w:rPr>
          <w:t> </w:t>
        </w:r>
        <w:r>
          <w:rPr>
            <w:rFonts w:ascii="Verdana" w:hAnsi="Verdana"/>
            <w:color w:val="000000"/>
            <w:sz w:val="21"/>
            <w:szCs w:val="21"/>
          </w:rPr>
          <w:t>term of the sequence is given by</w:t>
        </w:r>
      </w:ins>
    </w:p>
    <w:p w:rsidR="0038473A" w:rsidRDefault="0038473A" w:rsidP="0038473A">
      <w:pPr>
        <w:spacing w:line="270" w:lineRule="atLeast"/>
        <w:rPr>
          <w:ins w:id="24" w:author="Unknown"/>
          <w:rFonts w:ascii="Verdana" w:hAnsi="Verdana"/>
          <w:b/>
          <w:bCs/>
          <w:color w:val="000000"/>
          <w:sz w:val="21"/>
          <w:szCs w:val="21"/>
        </w:rPr>
      </w:pPr>
      <w:proofErr w:type="gramStart"/>
      <w:ins w:id="25" w:author="Unknown">
        <w:r>
          <w:rPr>
            <w:rFonts w:ascii="Verdana" w:hAnsi="Verdana"/>
            <w:b/>
            <w:bCs/>
            <w:color w:val="000000"/>
            <w:sz w:val="21"/>
            <w:szCs w:val="21"/>
          </w:rPr>
          <w:t>a</w:t>
        </w:r>
        <w:r>
          <w:rPr>
            <w:rFonts w:ascii="Verdana" w:hAnsi="Verdana"/>
            <w:b/>
            <w:bCs/>
            <w:color w:val="000000"/>
            <w:sz w:val="21"/>
            <w:szCs w:val="21"/>
            <w:vertAlign w:val="subscript"/>
          </w:rPr>
          <w:t>n</w:t>
        </w:r>
        <w:proofErr w:type="gramEnd"/>
        <w:r>
          <w:rPr>
            <w:rStyle w:val="apple-converted-space"/>
            <w:rFonts w:ascii="Verdana" w:hAnsi="Verdana"/>
            <w:b/>
            <w:bCs/>
            <w:color w:val="000000"/>
            <w:sz w:val="21"/>
            <w:szCs w:val="21"/>
          </w:rPr>
          <w:t> </w:t>
        </w:r>
        <w:r>
          <w:rPr>
            <w:rFonts w:ascii="Verdana" w:hAnsi="Verdana"/>
            <w:b/>
            <w:bCs/>
            <w:color w:val="000000"/>
            <w:sz w:val="21"/>
            <w:szCs w:val="21"/>
          </w:rPr>
          <w:t>= a</w:t>
        </w:r>
        <w:r>
          <w:rPr>
            <w:rFonts w:ascii="Verdana" w:hAnsi="Verdana"/>
            <w:b/>
            <w:bCs/>
            <w:color w:val="000000"/>
            <w:sz w:val="21"/>
            <w:szCs w:val="21"/>
            <w:vertAlign w:val="subscript"/>
          </w:rPr>
          <w:t>1</w:t>
        </w:r>
        <w:r>
          <w:rPr>
            <w:rStyle w:val="apple-converted-space"/>
            <w:rFonts w:ascii="Verdana" w:hAnsi="Verdana"/>
            <w:b/>
            <w:bCs/>
            <w:color w:val="000000"/>
            <w:sz w:val="21"/>
            <w:szCs w:val="21"/>
          </w:rPr>
          <w:t> </w:t>
        </w:r>
        <w:r>
          <w:rPr>
            <w:rFonts w:ascii="Verdana" w:hAnsi="Verdana"/>
            <w:b/>
            <w:bCs/>
            <w:color w:val="000000"/>
            <w:sz w:val="21"/>
            <w:szCs w:val="21"/>
          </w:rPr>
          <w:t>+ (n - 1)d, n = 1, 2, ...</w:t>
        </w:r>
      </w:ins>
    </w:p>
    <w:p w:rsidR="0038473A" w:rsidRDefault="0038473A" w:rsidP="0038473A">
      <w:pPr>
        <w:spacing w:line="240" w:lineRule="auto"/>
        <w:rPr>
          <w:ins w:id="26" w:author="Unknown"/>
          <w:rFonts w:ascii="Times New Roman" w:hAnsi="Times New Roman"/>
          <w:sz w:val="24"/>
          <w:szCs w:val="24"/>
        </w:rPr>
      </w:pPr>
      <w:ins w:id="27" w:author="Unknown">
        <w:r>
          <w:pict>
            <v:rect id="_x0000_i1026" style="width:0;height:1.5pt" o:hralign="center" o:hrstd="t" o:hrnoshade="t" o:hr="t" fillcolor="black" stroked="f"/>
          </w:pict>
        </w:r>
      </w:ins>
    </w:p>
    <w:p w:rsidR="0038473A" w:rsidRDefault="0038473A" w:rsidP="0038473A">
      <w:pPr>
        <w:pStyle w:val="NormalWeb"/>
        <w:spacing w:line="270" w:lineRule="atLeast"/>
        <w:rPr>
          <w:ins w:id="28" w:author="Unknown"/>
          <w:rFonts w:ascii="Verdana" w:hAnsi="Verdana"/>
          <w:color w:val="000000"/>
          <w:sz w:val="21"/>
          <w:szCs w:val="21"/>
        </w:rPr>
      </w:pPr>
      <w:ins w:id="29" w:author="Unknown">
        <w:r>
          <w:rPr>
            <w:rFonts w:ascii="Verdana" w:hAnsi="Verdana"/>
            <w:color w:val="000000"/>
            <w:sz w:val="21"/>
            <w:szCs w:val="21"/>
          </w:rPr>
          <w:t>The sum</w:t>
        </w:r>
        <w:r>
          <w:rPr>
            <w:rStyle w:val="apple-converted-space"/>
            <w:rFonts w:ascii="Verdana" w:hAnsi="Verdana"/>
            <w:color w:val="000000"/>
            <w:sz w:val="21"/>
            <w:szCs w:val="21"/>
          </w:rPr>
          <w:t> </w:t>
        </w:r>
        <w:r>
          <w:rPr>
            <w:rStyle w:val="symbol"/>
            <w:rFonts w:ascii="Verdana" w:hAnsi="Verdana"/>
            <w:b/>
            <w:bCs/>
            <w:i/>
            <w:iCs/>
            <w:color w:val="0F4F37"/>
            <w:sz w:val="21"/>
            <w:szCs w:val="21"/>
          </w:rPr>
          <w:t>S</w:t>
        </w:r>
        <w:r>
          <w:rPr>
            <w:rStyle w:val="apple-converted-space"/>
            <w:rFonts w:ascii="Verdana" w:hAnsi="Verdana"/>
            <w:color w:val="000000"/>
            <w:sz w:val="21"/>
            <w:szCs w:val="21"/>
          </w:rPr>
          <w:t> </w:t>
        </w:r>
        <w:r>
          <w:rPr>
            <w:rFonts w:ascii="Verdana" w:hAnsi="Verdana"/>
            <w:color w:val="000000"/>
            <w:sz w:val="21"/>
            <w:szCs w:val="21"/>
          </w:rPr>
          <w:t>of the first</w:t>
        </w:r>
        <w:r>
          <w:rPr>
            <w:rStyle w:val="apple-converted-space"/>
            <w:rFonts w:ascii="Verdana" w:hAnsi="Verdana"/>
            <w:color w:val="000000"/>
            <w:sz w:val="21"/>
            <w:szCs w:val="21"/>
          </w:rPr>
          <w:t> </w:t>
        </w:r>
        <w:r>
          <w:rPr>
            <w:rStyle w:val="symbol"/>
            <w:rFonts w:ascii="Verdana" w:hAnsi="Verdana"/>
            <w:b/>
            <w:bCs/>
            <w:i/>
            <w:iCs/>
            <w:color w:val="0F4F37"/>
            <w:sz w:val="21"/>
            <w:szCs w:val="21"/>
          </w:rPr>
          <w:t>n</w:t>
        </w:r>
        <w:r>
          <w:rPr>
            <w:rStyle w:val="apple-converted-space"/>
            <w:rFonts w:ascii="Verdana" w:hAnsi="Verdana"/>
            <w:color w:val="000000"/>
            <w:sz w:val="21"/>
            <w:szCs w:val="21"/>
          </w:rPr>
          <w:t> </w:t>
        </w:r>
        <w:r>
          <w:rPr>
            <w:rFonts w:ascii="Verdana" w:hAnsi="Verdana"/>
            <w:color w:val="000000"/>
            <w:sz w:val="21"/>
            <w:szCs w:val="21"/>
          </w:rPr>
          <w:t>numbers of an arithmetic progression is given by the formula:</w:t>
        </w:r>
      </w:ins>
    </w:p>
    <w:p w:rsidR="0038473A" w:rsidRDefault="0038473A" w:rsidP="0038473A">
      <w:pPr>
        <w:spacing w:line="270" w:lineRule="atLeast"/>
        <w:rPr>
          <w:ins w:id="30" w:author="Unknown"/>
          <w:rFonts w:ascii="Verdana" w:hAnsi="Verdana"/>
          <w:b/>
          <w:bCs/>
          <w:color w:val="000000"/>
          <w:sz w:val="21"/>
          <w:szCs w:val="21"/>
        </w:rPr>
      </w:pPr>
      <w:ins w:id="31" w:author="Unknown">
        <w:r>
          <w:rPr>
            <w:rFonts w:ascii="Verdana" w:hAnsi="Verdana"/>
            <w:b/>
            <w:bCs/>
            <w:color w:val="000000"/>
            <w:sz w:val="21"/>
            <w:szCs w:val="21"/>
          </w:rPr>
          <w:t>S = ½(a</w:t>
        </w:r>
        <w:r>
          <w:rPr>
            <w:rFonts w:ascii="Verdana" w:hAnsi="Verdana"/>
            <w:b/>
            <w:bCs/>
            <w:color w:val="000000"/>
            <w:sz w:val="21"/>
            <w:szCs w:val="21"/>
            <w:vertAlign w:val="subscript"/>
          </w:rPr>
          <w:t>1</w:t>
        </w:r>
        <w:r>
          <w:rPr>
            <w:rStyle w:val="apple-converted-space"/>
            <w:rFonts w:ascii="Verdana" w:hAnsi="Verdana"/>
            <w:b/>
            <w:bCs/>
            <w:color w:val="000000"/>
            <w:sz w:val="21"/>
            <w:szCs w:val="21"/>
          </w:rPr>
          <w:t> </w:t>
        </w:r>
        <w:r>
          <w:rPr>
            <w:rFonts w:ascii="Verdana" w:hAnsi="Verdana"/>
            <w:b/>
            <w:bCs/>
            <w:color w:val="000000"/>
            <w:sz w:val="21"/>
            <w:szCs w:val="21"/>
          </w:rPr>
          <w:t>+ a</w:t>
        </w:r>
        <w:r>
          <w:rPr>
            <w:rFonts w:ascii="Verdana" w:hAnsi="Verdana"/>
            <w:b/>
            <w:bCs/>
            <w:color w:val="000000"/>
            <w:sz w:val="21"/>
            <w:szCs w:val="21"/>
            <w:vertAlign w:val="subscript"/>
          </w:rPr>
          <w:t>n</w:t>
        </w:r>
        <w:proofErr w:type="gramStart"/>
        <w:r>
          <w:rPr>
            <w:rFonts w:ascii="Verdana" w:hAnsi="Verdana"/>
            <w:b/>
            <w:bCs/>
            <w:color w:val="000000"/>
            <w:sz w:val="21"/>
            <w:szCs w:val="21"/>
          </w:rPr>
          <w:t>)n</w:t>
        </w:r>
        <w:proofErr w:type="gramEnd"/>
      </w:ins>
    </w:p>
    <w:p w:rsidR="0038473A" w:rsidRDefault="0038473A" w:rsidP="0038473A">
      <w:pPr>
        <w:spacing w:line="240" w:lineRule="auto"/>
        <w:rPr>
          <w:ins w:id="32" w:author="Unknown"/>
          <w:rFonts w:ascii="Times New Roman" w:hAnsi="Times New Roman"/>
          <w:sz w:val="24"/>
          <w:szCs w:val="24"/>
        </w:rPr>
      </w:pPr>
      <w:proofErr w:type="gramStart"/>
      <w:ins w:id="33" w:author="Unknown">
        <w:r>
          <w:rPr>
            <w:rFonts w:ascii="Verdana" w:hAnsi="Verdana"/>
            <w:color w:val="000000"/>
            <w:sz w:val="21"/>
            <w:szCs w:val="21"/>
            <w:shd w:val="clear" w:color="auto" w:fill="FFFFFF"/>
          </w:rPr>
          <w:t>where</w:t>
        </w:r>
        <w:proofErr w:type="gramEnd"/>
        <w:r>
          <w:rPr>
            <w:rStyle w:val="apple-converted-space"/>
            <w:rFonts w:ascii="Verdana" w:hAnsi="Verdana"/>
            <w:color w:val="000000"/>
            <w:sz w:val="21"/>
            <w:szCs w:val="21"/>
            <w:shd w:val="clear" w:color="auto" w:fill="FFFFFF"/>
          </w:rPr>
          <w:t> </w:t>
        </w:r>
        <w:r>
          <w:rPr>
            <w:rStyle w:val="symbol"/>
            <w:rFonts w:ascii="Verdana" w:hAnsi="Verdana"/>
            <w:b/>
            <w:bCs/>
            <w:i/>
            <w:iCs/>
            <w:color w:val="0F4F37"/>
            <w:sz w:val="21"/>
            <w:szCs w:val="21"/>
          </w:rPr>
          <w:t>a</w:t>
        </w:r>
        <w:r>
          <w:rPr>
            <w:rStyle w:val="symbol"/>
            <w:rFonts w:ascii="Verdana" w:hAnsi="Verdana"/>
            <w:b/>
            <w:bCs/>
            <w:i/>
            <w:iCs/>
            <w:color w:val="0F4F37"/>
            <w:sz w:val="21"/>
            <w:szCs w:val="21"/>
            <w:vertAlign w:val="subscript"/>
          </w:rPr>
          <w:t>1</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is the first term and</w:t>
        </w:r>
        <w:r>
          <w:rPr>
            <w:rStyle w:val="apple-converted-space"/>
            <w:rFonts w:ascii="Verdana" w:hAnsi="Verdana"/>
            <w:color w:val="000000"/>
            <w:sz w:val="21"/>
            <w:szCs w:val="21"/>
            <w:shd w:val="clear" w:color="auto" w:fill="FFFFFF"/>
          </w:rPr>
          <w:t> </w:t>
        </w:r>
        <w:r>
          <w:rPr>
            <w:rStyle w:val="symbol"/>
            <w:rFonts w:ascii="Verdana" w:hAnsi="Verdana"/>
            <w:b/>
            <w:bCs/>
            <w:i/>
            <w:iCs/>
            <w:color w:val="0F4F37"/>
            <w:sz w:val="21"/>
            <w:szCs w:val="21"/>
          </w:rPr>
          <w:t>a</w:t>
        </w:r>
        <w:r>
          <w:rPr>
            <w:rStyle w:val="symbol"/>
            <w:rFonts w:ascii="Verdana" w:hAnsi="Verdana"/>
            <w:b/>
            <w:bCs/>
            <w:i/>
            <w:iCs/>
            <w:color w:val="0F4F37"/>
            <w:sz w:val="21"/>
            <w:szCs w:val="21"/>
            <w:vertAlign w:val="subscript"/>
          </w:rPr>
          <w:t>n</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the last one.</w:t>
        </w:r>
      </w:ins>
    </w:p>
    <w:p w:rsidR="0038473A" w:rsidRDefault="0038473A" w:rsidP="0038473A">
      <w:pPr>
        <w:pStyle w:val="NormalWeb"/>
        <w:spacing w:line="270" w:lineRule="atLeast"/>
        <w:rPr>
          <w:ins w:id="34" w:author="Unknown"/>
          <w:rFonts w:ascii="Verdana" w:hAnsi="Verdana"/>
          <w:color w:val="000000"/>
          <w:sz w:val="21"/>
          <w:szCs w:val="21"/>
        </w:rPr>
      </w:pPr>
      <w:proofErr w:type="gramStart"/>
      <w:ins w:id="35" w:author="Unknown">
        <w:r>
          <w:rPr>
            <w:rFonts w:ascii="Verdana" w:hAnsi="Verdana"/>
            <w:color w:val="000000"/>
            <w:sz w:val="21"/>
            <w:szCs w:val="21"/>
          </w:rPr>
          <w:t>or</w:t>
        </w:r>
        <w:proofErr w:type="gramEnd"/>
      </w:ins>
    </w:p>
    <w:p w:rsidR="0038473A" w:rsidRDefault="0038473A" w:rsidP="0038473A">
      <w:pPr>
        <w:spacing w:line="270" w:lineRule="atLeast"/>
        <w:rPr>
          <w:ins w:id="36" w:author="Unknown"/>
          <w:rFonts w:ascii="Verdana" w:hAnsi="Verdana"/>
          <w:b/>
          <w:bCs/>
          <w:color w:val="000000"/>
          <w:sz w:val="21"/>
          <w:szCs w:val="21"/>
        </w:rPr>
      </w:pPr>
      <w:ins w:id="37" w:author="Unknown">
        <w:r>
          <w:rPr>
            <w:rFonts w:ascii="Verdana" w:hAnsi="Verdana"/>
            <w:b/>
            <w:bCs/>
            <w:color w:val="000000"/>
            <w:sz w:val="21"/>
            <w:szCs w:val="21"/>
          </w:rPr>
          <w:t>S = ½(2a</w:t>
        </w:r>
        <w:r>
          <w:rPr>
            <w:rFonts w:ascii="Verdana" w:hAnsi="Verdana"/>
            <w:b/>
            <w:bCs/>
            <w:color w:val="000000"/>
            <w:sz w:val="21"/>
            <w:szCs w:val="21"/>
            <w:vertAlign w:val="subscript"/>
          </w:rPr>
          <w:t>1</w:t>
        </w:r>
        <w:r>
          <w:rPr>
            <w:rStyle w:val="apple-converted-space"/>
            <w:rFonts w:ascii="Verdana" w:hAnsi="Verdana"/>
            <w:b/>
            <w:bCs/>
            <w:color w:val="000000"/>
            <w:sz w:val="21"/>
            <w:szCs w:val="21"/>
          </w:rPr>
          <w:t> </w:t>
        </w:r>
        <w:r>
          <w:rPr>
            <w:rFonts w:ascii="Verdana" w:hAnsi="Verdana"/>
            <w:b/>
            <w:bCs/>
            <w:color w:val="000000"/>
            <w:sz w:val="21"/>
            <w:szCs w:val="21"/>
          </w:rPr>
          <w:t xml:space="preserve">+ </w:t>
        </w:r>
        <w:proofErr w:type="gramStart"/>
        <w:r>
          <w:rPr>
            <w:rFonts w:ascii="Verdana" w:hAnsi="Verdana"/>
            <w:b/>
            <w:bCs/>
            <w:color w:val="000000"/>
            <w:sz w:val="21"/>
            <w:szCs w:val="21"/>
          </w:rPr>
          <w:t>d(</w:t>
        </w:r>
        <w:proofErr w:type="gramEnd"/>
        <w:r>
          <w:rPr>
            <w:rFonts w:ascii="Verdana" w:hAnsi="Verdana"/>
            <w:b/>
            <w:bCs/>
            <w:color w:val="000000"/>
            <w:sz w:val="21"/>
            <w:szCs w:val="21"/>
          </w:rPr>
          <w:t>n-1))n</w:t>
        </w:r>
      </w:ins>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p>
    <w:p w:rsidR="0038473A" w:rsidRDefault="0038473A" w:rsidP="0038473A">
      <w:pPr>
        <w:pStyle w:val="Heading1"/>
        <w:pBdr>
          <w:bottom w:val="single" w:sz="6" w:space="0" w:color="AAAAAA"/>
        </w:pBdr>
        <w:spacing w:before="0" w:after="24" w:line="288" w:lineRule="atLeast"/>
        <w:rPr>
          <w:rFonts w:ascii="Arial" w:hAnsi="Arial" w:cs="Arial"/>
          <w:b w:val="0"/>
          <w:bCs w:val="0"/>
          <w:color w:val="000000"/>
          <w:sz w:val="38"/>
          <w:szCs w:val="38"/>
          <w:lang/>
        </w:rPr>
      </w:pPr>
      <w:r>
        <w:rPr>
          <w:rFonts w:ascii="Arial" w:hAnsi="Arial" w:cs="Arial"/>
          <w:b w:val="0"/>
          <w:bCs w:val="0"/>
          <w:color w:val="000000"/>
          <w:sz w:val="38"/>
          <w:szCs w:val="38"/>
          <w:lang/>
        </w:rPr>
        <w:t>Area</w:t>
      </w:r>
    </w:p>
    <w:p w:rsidR="0038473A" w:rsidRDefault="0038473A" w:rsidP="0038473A">
      <w:pPr>
        <w:spacing w:line="360" w:lineRule="atLeast"/>
        <w:rPr>
          <w:rFonts w:ascii="Arial" w:hAnsi="Arial" w:cs="Arial"/>
          <w:color w:val="000000"/>
          <w:sz w:val="18"/>
          <w:szCs w:val="18"/>
        </w:rPr>
      </w:pPr>
      <w:r>
        <w:rPr>
          <w:rFonts w:ascii="Arial" w:hAnsi="Arial" w:cs="Arial"/>
          <w:color w:val="000000"/>
          <w:sz w:val="18"/>
          <w:szCs w:val="18"/>
        </w:rPr>
        <w:t>From Wikipedia, the free encyclopedia</w:t>
      </w:r>
    </w:p>
    <w:p w:rsidR="0038473A" w:rsidRDefault="0038473A" w:rsidP="0038473A">
      <w:pPr>
        <w:spacing w:line="360" w:lineRule="atLeast"/>
        <w:rPr>
          <w:rFonts w:ascii="Arial" w:hAnsi="Arial" w:cs="Arial"/>
          <w:i/>
          <w:iCs/>
          <w:color w:val="000000"/>
          <w:sz w:val="19"/>
          <w:szCs w:val="19"/>
          <w:lang/>
        </w:rPr>
      </w:pPr>
      <w:r>
        <w:rPr>
          <w:rFonts w:ascii="Arial" w:hAnsi="Arial" w:cs="Arial"/>
          <w:i/>
          <w:iCs/>
          <w:color w:val="000000"/>
          <w:sz w:val="19"/>
          <w:szCs w:val="19"/>
          <w:lang/>
        </w:rPr>
        <w:t>This article is about the geometric quantity. For other uses, see</w:t>
      </w:r>
      <w:r>
        <w:rPr>
          <w:rStyle w:val="apple-converted-space"/>
          <w:rFonts w:ascii="Arial" w:hAnsi="Arial" w:cs="Arial"/>
          <w:i/>
          <w:iCs/>
          <w:color w:val="000000"/>
          <w:sz w:val="19"/>
          <w:szCs w:val="19"/>
          <w:lang/>
        </w:rPr>
        <w:t> </w:t>
      </w:r>
      <w:hyperlink r:id="rId110" w:tooltip="Area (disambiguation)" w:history="1">
        <w:r>
          <w:rPr>
            <w:rStyle w:val="Hyperlink"/>
            <w:rFonts w:ascii="Arial" w:hAnsi="Arial" w:cs="Arial"/>
            <w:i/>
            <w:iCs/>
            <w:color w:val="0B0080"/>
            <w:sz w:val="19"/>
            <w:szCs w:val="19"/>
            <w:lang/>
          </w:rPr>
          <w:t>Area (disambiguation)</w:t>
        </w:r>
      </w:hyperlink>
      <w:r>
        <w:rPr>
          <w:rFonts w:ascii="Arial" w:hAnsi="Arial" w:cs="Arial"/>
          <w:i/>
          <w:iCs/>
          <w:color w:val="000000"/>
          <w:sz w:val="19"/>
          <w:szCs w:val="19"/>
          <w:lang/>
        </w:rPr>
        <w:t>.</w:t>
      </w:r>
    </w:p>
    <w:p w:rsidR="0038473A" w:rsidRDefault="0038473A" w:rsidP="0038473A">
      <w:pPr>
        <w:shd w:val="clear" w:color="auto" w:fill="F9F9F9"/>
        <w:spacing w:line="360" w:lineRule="atLeast"/>
        <w:jc w:val="center"/>
        <w:rPr>
          <w:rFonts w:ascii="Arial" w:hAnsi="Arial" w:cs="Arial"/>
          <w:color w:val="000000"/>
          <w:sz w:val="18"/>
          <w:szCs w:val="18"/>
          <w:lang/>
        </w:rPr>
      </w:pPr>
      <w:r>
        <w:rPr>
          <w:rFonts w:ascii="Arial" w:hAnsi="Arial" w:cs="Arial"/>
          <w:noProof/>
          <w:color w:val="0B0080"/>
          <w:sz w:val="18"/>
          <w:szCs w:val="18"/>
        </w:rPr>
        <w:drawing>
          <wp:inline distT="0" distB="0" distL="0" distR="0">
            <wp:extent cx="2096135" cy="2096135"/>
            <wp:effectExtent l="0" t="0" r="0" b="0"/>
            <wp:docPr id="4" name="Picture 4" descr="Three shapes on a square grid">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e shapes on a square grid">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96135" cy="2096135"/>
                    </a:xfrm>
                    <a:prstGeom prst="rect">
                      <a:avLst/>
                    </a:prstGeom>
                    <a:noFill/>
                    <a:ln>
                      <a:noFill/>
                    </a:ln>
                  </pic:spPr>
                </pic:pic>
              </a:graphicData>
            </a:graphic>
          </wp:inline>
        </w:drawing>
      </w:r>
    </w:p>
    <w:p w:rsidR="0038473A" w:rsidRDefault="0038473A" w:rsidP="0038473A">
      <w:pPr>
        <w:shd w:val="clear" w:color="auto" w:fill="F9F9F9"/>
        <w:spacing w:line="336" w:lineRule="atLeast"/>
        <w:rPr>
          <w:rFonts w:ascii="Arial" w:hAnsi="Arial" w:cs="Arial"/>
          <w:color w:val="000000"/>
          <w:sz w:val="17"/>
          <w:szCs w:val="17"/>
          <w:lang/>
        </w:rPr>
      </w:pPr>
      <w:r>
        <w:rPr>
          <w:rFonts w:ascii="Arial" w:hAnsi="Arial" w:cs="Arial"/>
          <w:noProof/>
          <w:color w:val="0B0080"/>
          <w:sz w:val="17"/>
          <w:szCs w:val="17"/>
        </w:rPr>
        <w:drawing>
          <wp:inline distT="0" distB="0" distL="0" distR="0">
            <wp:extent cx="146685" cy="103505"/>
            <wp:effectExtent l="0" t="0" r="5715" b="0"/>
            <wp:docPr id="3" name="Picture 3" descr="http://bits.wikimedia.org/static-1.23wmf13/skins/common/images/magnify-clip.png">
              <a:hlinkClick xmlns:a="http://schemas.openxmlformats.org/drawingml/2006/main" r:id="rId1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tatic-1.23wmf13/skins/common/images/magnify-clip.png">
                      <a:hlinkClick r:id="rId111" tooltip="&quot;Enlarge&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p>
    <w:p w:rsidR="0038473A" w:rsidRDefault="0038473A" w:rsidP="0038473A">
      <w:pPr>
        <w:shd w:val="clear" w:color="auto" w:fill="F9F9F9"/>
        <w:spacing w:line="336" w:lineRule="atLeast"/>
        <w:rPr>
          <w:rFonts w:ascii="Arial" w:hAnsi="Arial" w:cs="Arial"/>
          <w:color w:val="000000"/>
          <w:sz w:val="17"/>
          <w:szCs w:val="17"/>
          <w:lang/>
        </w:rPr>
      </w:pPr>
      <w:r>
        <w:rPr>
          <w:rFonts w:ascii="Arial" w:hAnsi="Arial" w:cs="Arial"/>
          <w:color w:val="000000"/>
          <w:sz w:val="17"/>
          <w:szCs w:val="17"/>
          <w:lang/>
        </w:rPr>
        <w:lastRenderedPageBreak/>
        <w:t xml:space="preserve">The combined area of these </w:t>
      </w:r>
      <w:proofErr w:type="spellStart"/>
      <w:r>
        <w:rPr>
          <w:rFonts w:ascii="Arial" w:hAnsi="Arial" w:cs="Arial"/>
          <w:color w:val="000000"/>
          <w:sz w:val="17"/>
          <w:szCs w:val="17"/>
          <w:lang/>
        </w:rPr>
        <w:t>three</w:t>
      </w:r>
      <w:hyperlink r:id="rId113" w:tooltip="Shapes" w:history="1">
        <w:r>
          <w:rPr>
            <w:rStyle w:val="Hyperlink"/>
            <w:rFonts w:ascii="Arial" w:hAnsi="Arial" w:cs="Arial"/>
            <w:color w:val="0B0080"/>
            <w:sz w:val="17"/>
            <w:szCs w:val="17"/>
            <w:lang/>
          </w:rPr>
          <w:t>shapes</w:t>
        </w:r>
        <w:proofErr w:type="spellEnd"/>
      </w:hyperlink>
      <w:r>
        <w:rPr>
          <w:rStyle w:val="apple-converted-space"/>
          <w:rFonts w:ascii="Arial" w:hAnsi="Arial" w:cs="Arial"/>
          <w:color w:val="000000"/>
          <w:sz w:val="17"/>
          <w:szCs w:val="17"/>
          <w:lang/>
        </w:rPr>
        <w:t> </w:t>
      </w:r>
      <w:r>
        <w:rPr>
          <w:rFonts w:ascii="Arial" w:hAnsi="Arial" w:cs="Arial"/>
          <w:color w:val="000000"/>
          <w:sz w:val="17"/>
          <w:szCs w:val="17"/>
          <w:lang/>
        </w:rPr>
        <w:t>is</w:t>
      </w:r>
      <w:r>
        <w:rPr>
          <w:rStyle w:val="apple-converted-space"/>
          <w:rFonts w:ascii="Arial" w:hAnsi="Arial" w:cs="Arial"/>
          <w:color w:val="000000"/>
          <w:sz w:val="17"/>
          <w:szCs w:val="17"/>
          <w:lang/>
        </w:rPr>
        <w:t> </w:t>
      </w:r>
      <w:hyperlink r:id="rId114" w:tooltip="Approximation" w:history="1">
        <w:r>
          <w:rPr>
            <w:rStyle w:val="Hyperlink"/>
            <w:rFonts w:ascii="Arial" w:hAnsi="Arial" w:cs="Arial"/>
            <w:color w:val="0B0080"/>
            <w:sz w:val="17"/>
            <w:szCs w:val="17"/>
            <w:lang/>
          </w:rPr>
          <w:t>approximately</w:t>
        </w:r>
      </w:hyperlink>
      <w:r>
        <w:rPr>
          <w:rStyle w:val="apple-converted-space"/>
          <w:rFonts w:ascii="Arial" w:hAnsi="Arial" w:cs="Arial"/>
          <w:color w:val="000000"/>
          <w:sz w:val="17"/>
          <w:szCs w:val="17"/>
          <w:lang/>
        </w:rPr>
        <w:t> </w:t>
      </w:r>
      <w:r>
        <w:rPr>
          <w:rFonts w:ascii="Arial" w:hAnsi="Arial" w:cs="Arial"/>
          <w:color w:val="000000"/>
          <w:sz w:val="17"/>
          <w:szCs w:val="17"/>
          <w:lang/>
        </w:rPr>
        <w:t>15.57</w:t>
      </w:r>
      <w:r>
        <w:rPr>
          <w:rStyle w:val="apple-converted-space"/>
          <w:rFonts w:ascii="Arial" w:hAnsi="Arial" w:cs="Arial"/>
          <w:color w:val="000000"/>
          <w:sz w:val="17"/>
          <w:szCs w:val="17"/>
          <w:lang/>
        </w:rPr>
        <w:t> </w:t>
      </w:r>
      <w:hyperlink r:id="rId115" w:tooltip="Square" w:history="1">
        <w:r>
          <w:rPr>
            <w:rStyle w:val="Hyperlink"/>
            <w:rFonts w:ascii="Arial" w:hAnsi="Arial" w:cs="Arial"/>
            <w:color w:val="0B0080"/>
            <w:sz w:val="17"/>
            <w:szCs w:val="17"/>
            <w:lang/>
          </w:rPr>
          <w:t>squares</w:t>
        </w:r>
      </w:hyperlink>
      <w:r>
        <w:rPr>
          <w:rFonts w:ascii="Arial" w:hAnsi="Arial" w:cs="Arial"/>
          <w:color w:val="000000"/>
          <w:sz w:val="17"/>
          <w:szCs w:val="17"/>
          <w:lang/>
        </w:rPr>
        <w:t>.</w:t>
      </w:r>
    </w:p>
    <w:p w:rsidR="0038473A" w:rsidRDefault="0038473A" w:rsidP="0038473A">
      <w:pPr>
        <w:pStyle w:val="NormalWeb"/>
        <w:spacing w:before="96" w:beforeAutospacing="0" w:after="120" w:afterAutospacing="0" w:line="360" w:lineRule="atLeast"/>
        <w:rPr>
          <w:rFonts w:ascii="Arial" w:hAnsi="Arial" w:cs="Arial"/>
          <w:color w:val="000000"/>
          <w:sz w:val="19"/>
          <w:szCs w:val="19"/>
          <w:lang/>
        </w:rPr>
      </w:pPr>
      <w:bookmarkStart w:id="38" w:name="_GoBack"/>
      <w:r>
        <w:rPr>
          <w:rFonts w:ascii="Arial" w:hAnsi="Arial" w:cs="Arial"/>
          <w:b/>
          <w:bCs/>
          <w:color w:val="000000"/>
          <w:sz w:val="19"/>
          <w:szCs w:val="19"/>
          <w:lang/>
        </w:rPr>
        <w:t>Area</w:t>
      </w:r>
      <w:r>
        <w:rPr>
          <w:rStyle w:val="apple-converted-space"/>
          <w:rFonts w:ascii="Arial" w:hAnsi="Arial" w:cs="Arial"/>
          <w:color w:val="000000"/>
          <w:sz w:val="19"/>
          <w:szCs w:val="19"/>
          <w:lang/>
        </w:rPr>
        <w:t> </w:t>
      </w:r>
      <w:r>
        <w:rPr>
          <w:rFonts w:ascii="Arial" w:hAnsi="Arial" w:cs="Arial"/>
          <w:color w:val="000000"/>
          <w:sz w:val="19"/>
          <w:szCs w:val="19"/>
          <w:lang/>
        </w:rPr>
        <w:t>is a</w:t>
      </w:r>
      <w:r>
        <w:rPr>
          <w:rStyle w:val="apple-converted-space"/>
          <w:rFonts w:ascii="Arial" w:hAnsi="Arial" w:cs="Arial"/>
          <w:color w:val="000000"/>
          <w:sz w:val="19"/>
          <w:szCs w:val="19"/>
          <w:lang/>
        </w:rPr>
        <w:t> </w:t>
      </w:r>
      <w:hyperlink r:id="rId116" w:tooltip="Quantity" w:history="1">
        <w:r>
          <w:rPr>
            <w:rStyle w:val="Hyperlink"/>
            <w:rFonts w:ascii="Arial" w:hAnsi="Arial" w:cs="Arial"/>
            <w:color w:val="0B0080"/>
            <w:sz w:val="19"/>
            <w:szCs w:val="19"/>
            <w:lang/>
          </w:rPr>
          <w:t>quantity</w:t>
        </w:r>
      </w:hyperlink>
      <w:r>
        <w:rPr>
          <w:rStyle w:val="apple-converted-space"/>
          <w:rFonts w:ascii="Arial" w:hAnsi="Arial" w:cs="Arial"/>
          <w:color w:val="000000"/>
          <w:sz w:val="19"/>
          <w:szCs w:val="19"/>
          <w:lang/>
        </w:rPr>
        <w:t> </w:t>
      </w:r>
      <w:r>
        <w:rPr>
          <w:rFonts w:ascii="Arial" w:hAnsi="Arial" w:cs="Arial"/>
          <w:color w:val="000000"/>
          <w:sz w:val="19"/>
          <w:szCs w:val="19"/>
          <w:lang/>
        </w:rPr>
        <w:t>that expresses the extent of a</w:t>
      </w:r>
      <w:r>
        <w:rPr>
          <w:rStyle w:val="apple-converted-space"/>
          <w:rFonts w:ascii="Arial" w:hAnsi="Arial" w:cs="Arial"/>
          <w:color w:val="000000"/>
          <w:sz w:val="19"/>
          <w:szCs w:val="19"/>
          <w:lang/>
        </w:rPr>
        <w:t> </w:t>
      </w:r>
      <w:hyperlink r:id="rId117" w:tooltip="Two-dimensional" w:history="1">
        <w:r>
          <w:rPr>
            <w:rStyle w:val="Hyperlink"/>
            <w:rFonts w:ascii="Arial" w:hAnsi="Arial" w:cs="Arial"/>
            <w:color w:val="0B0080"/>
            <w:sz w:val="19"/>
            <w:szCs w:val="19"/>
            <w:lang/>
          </w:rPr>
          <w:t>two-dimensional</w:t>
        </w:r>
      </w:hyperlink>
      <w:r>
        <w:rPr>
          <w:rStyle w:val="apple-converted-space"/>
          <w:rFonts w:ascii="Arial" w:hAnsi="Arial" w:cs="Arial"/>
          <w:color w:val="000000"/>
          <w:sz w:val="19"/>
          <w:szCs w:val="19"/>
          <w:lang/>
        </w:rPr>
        <w:t> </w:t>
      </w:r>
      <w:hyperlink r:id="rId118" w:tooltip="Surface" w:history="1">
        <w:r>
          <w:rPr>
            <w:rStyle w:val="Hyperlink"/>
            <w:rFonts w:ascii="Arial" w:hAnsi="Arial" w:cs="Arial"/>
            <w:color w:val="0B0080"/>
            <w:sz w:val="19"/>
            <w:szCs w:val="19"/>
            <w:lang/>
          </w:rPr>
          <w:t>surface</w:t>
        </w:r>
      </w:hyperlink>
      <w:r>
        <w:rPr>
          <w:rStyle w:val="apple-converted-space"/>
          <w:rFonts w:ascii="Arial" w:hAnsi="Arial" w:cs="Arial"/>
          <w:color w:val="000000"/>
          <w:sz w:val="19"/>
          <w:szCs w:val="19"/>
          <w:lang/>
        </w:rPr>
        <w:t> </w:t>
      </w:r>
      <w:r>
        <w:rPr>
          <w:rFonts w:ascii="Arial" w:hAnsi="Arial" w:cs="Arial"/>
          <w:color w:val="000000"/>
          <w:sz w:val="19"/>
          <w:szCs w:val="19"/>
          <w:lang/>
        </w:rPr>
        <w:t>or</w:t>
      </w:r>
      <w:r>
        <w:rPr>
          <w:rStyle w:val="apple-converted-space"/>
          <w:rFonts w:ascii="Arial" w:hAnsi="Arial" w:cs="Arial"/>
          <w:color w:val="000000"/>
          <w:sz w:val="19"/>
          <w:szCs w:val="19"/>
          <w:lang/>
        </w:rPr>
        <w:t> </w:t>
      </w:r>
      <w:hyperlink r:id="rId119" w:tooltip="Shape" w:history="1">
        <w:r>
          <w:rPr>
            <w:rStyle w:val="Hyperlink"/>
            <w:rFonts w:ascii="Arial" w:hAnsi="Arial" w:cs="Arial"/>
            <w:color w:val="0B0080"/>
            <w:sz w:val="19"/>
            <w:szCs w:val="19"/>
            <w:lang/>
          </w:rPr>
          <w:t>shape</w:t>
        </w:r>
      </w:hyperlink>
      <w:r>
        <w:rPr>
          <w:rFonts w:ascii="Arial" w:hAnsi="Arial" w:cs="Arial"/>
          <w:color w:val="000000"/>
          <w:sz w:val="19"/>
          <w:szCs w:val="19"/>
          <w:lang/>
        </w:rPr>
        <w:t>, or</w:t>
      </w:r>
      <w:r>
        <w:rPr>
          <w:rStyle w:val="apple-converted-space"/>
          <w:rFonts w:ascii="Arial" w:hAnsi="Arial" w:cs="Arial"/>
          <w:color w:val="000000"/>
          <w:sz w:val="19"/>
          <w:szCs w:val="19"/>
          <w:lang/>
        </w:rPr>
        <w:t> </w:t>
      </w:r>
      <w:hyperlink r:id="rId120" w:tooltip="Planar lamina" w:history="1">
        <w:r>
          <w:rPr>
            <w:rStyle w:val="Hyperlink"/>
            <w:rFonts w:ascii="Arial" w:hAnsi="Arial" w:cs="Arial"/>
            <w:color w:val="0B0080"/>
            <w:sz w:val="19"/>
            <w:szCs w:val="19"/>
            <w:lang/>
          </w:rPr>
          <w:t>planar lamina</w:t>
        </w:r>
      </w:hyperlink>
      <w:r>
        <w:rPr>
          <w:rFonts w:ascii="Arial" w:hAnsi="Arial" w:cs="Arial"/>
          <w:color w:val="000000"/>
          <w:sz w:val="19"/>
          <w:szCs w:val="19"/>
          <w:lang/>
        </w:rPr>
        <w:t>, in the</w:t>
      </w:r>
      <w:r>
        <w:rPr>
          <w:rStyle w:val="apple-converted-space"/>
          <w:rFonts w:ascii="Arial" w:hAnsi="Arial" w:cs="Arial"/>
          <w:color w:val="000000"/>
          <w:sz w:val="19"/>
          <w:szCs w:val="19"/>
          <w:lang/>
        </w:rPr>
        <w:t> </w:t>
      </w:r>
      <w:hyperlink r:id="rId121" w:tooltip="Plane (geometry)" w:history="1">
        <w:r>
          <w:rPr>
            <w:rStyle w:val="Hyperlink"/>
            <w:rFonts w:ascii="Arial" w:hAnsi="Arial" w:cs="Arial"/>
            <w:color w:val="0B0080"/>
            <w:sz w:val="19"/>
            <w:szCs w:val="19"/>
            <w:lang/>
          </w:rPr>
          <w:t>plane</w:t>
        </w:r>
      </w:hyperlink>
      <w:r>
        <w:rPr>
          <w:rFonts w:ascii="Arial" w:hAnsi="Arial" w:cs="Arial"/>
          <w:color w:val="000000"/>
          <w:sz w:val="19"/>
          <w:szCs w:val="19"/>
          <w:lang/>
        </w:rPr>
        <w:t>. Area can be understood as the amount of material with a given thickness that would be necessary to fashion a model of the shape, or the amount of</w:t>
      </w:r>
      <w:r>
        <w:rPr>
          <w:rStyle w:val="apple-converted-space"/>
          <w:rFonts w:ascii="Arial" w:hAnsi="Arial" w:cs="Arial"/>
          <w:color w:val="000000"/>
          <w:sz w:val="19"/>
          <w:szCs w:val="19"/>
          <w:lang/>
        </w:rPr>
        <w:t> </w:t>
      </w:r>
      <w:hyperlink r:id="rId122" w:tooltip="Paint" w:history="1">
        <w:r>
          <w:rPr>
            <w:rStyle w:val="Hyperlink"/>
            <w:rFonts w:ascii="Arial" w:hAnsi="Arial" w:cs="Arial"/>
            <w:color w:val="0B0080"/>
            <w:sz w:val="19"/>
            <w:szCs w:val="19"/>
            <w:lang/>
          </w:rPr>
          <w:t>paint</w:t>
        </w:r>
      </w:hyperlink>
      <w:r>
        <w:rPr>
          <w:rStyle w:val="apple-converted-space"/>
          <w:rFonts w:ascii="Arial" w:hAnsi="Arial" w:cs="Arial"/>
          <w:color w:val="000000"/>
          <w:sz w:val="19"/>
          <w:szCs w:val="19"/>
          <w:lang/>
        </w:rPr>
        <w:t> </w:t>
      </w:r>
      <w:r>
        <w:rPr>
          <w:rFonts w:ascii="Arial" w:hAnsi="Arial" w:cs="Arial"/>
          <w:color w:val="000000"/>
          <w:sz w:val="19"/>
          <w:szCs w:val="19"/>
          <w:lang/>
        </w:rPr>
        <w:t>necessary to cover the surface with a single coat.</w:t>
      </w:r>
      <w:hyperlink r:id="rId123" w:anchor="cite_note-MathWorld-1" w:history="1">
        <w:r>
          <w:rPr>
            <w:rStyle w:val="Hyperlink"/>
            <w:rFonts w:ascii="Arial" w:hAnsi="Arial" w:cs="Arial"/>
            <w:color w:val="0B0080"/>
            <w:sz w:val="19"/>
            <w:szCs w:val="19"/>
            <w:vertAlign w:val="superscript"/>
            <w:lang/>
          </w:rPr>
          <w:t>[1]</w:t>
        </w:r>
      </w:hyperlink>
      <w:r>
        <w:rPr>
          <w:rStyle w:val="apple-converted-space"/>
          <w:rFonts w:ascii="Arial" w:hAnsi="Arial" w:cs="Arial"/>
          <w:color w:val="000000"/>
          <w:sz w:val="19"/>
          <w:szCs w:val="19"/>
          <w:lang/>
        </w:rPr>
        <w:t> </w:t>
      </w:r>
      <w:r>
        <w:rPr>
          <w:rFonts w:ascii="Arial" w:hAnsi="Arial" w:cs="Arial"/>
          <w:color w:val="000000"/>
          <w:sz w:val="19"/>
          <w:szCs w:val="19"/>
          <w:lang/>
        </w:rPr>
        <w:t>It is the two-dimensional</w:t>
      </w:r>
      <w:r>
        <w:rPr>
          <w:rStyle w:val="apple-converted-space"/>
          <w:rFonts w:ascii="Arial" w:hAnsi="Arial" w:cs="Arial"/>
          <w:color w:val="000000"/>
          <w:sz w:val="19"/>
          <w:szCs w:val="19"/>
          <w:lang/>
        </w:rPr>
        <w:t> </w:t>
      </w:r>
      <w:hyperlink r:id="rId124" w:tooltip="Analogy" w:history="1">
        <w:r>
          <w:rPr>
            <w:rStyle w:val="Hyperlink"/>
            <w:rFonts w:ascii="Arial" w:hAnsi="Arial" w:cs="Arial"/>
            <w:color w:val="0B0080"/>
            <w:sz w:val="19"/>
            <w:szCs w:val="19"/>
            <w:lang/>
          </w:rPr>
          <w:t>analog</w:t>
        </w:r>
      </w:hyperlink>
      <w:r>
        <w:rPr>
          <w:rStyle w:val="apple-converted-space"/>
          <w:rFonts w:ascii="Arial" w:hAnsi="Arial" w:cs="Arial"/>
          <w:color w:val="000000"/>
          <w:sz w:val="19"/>
          <w:szCs w:val="19"/>
          <w:lang/>
        </w:rPr>
        <w:t> </w:t>
      </w:r>
      <w:r>
        <w:rPr>
          <w:rFonts w:ascii="Arial" w:hAnsi="Arial" w:cs="Arial"/>
          <w:color w:val="000000"/>
          <w:sz w:val="19"/>
          <w:szCs w:val="19"/>
          <w:lang/>
        </w:rPr>
        <w:t>of the</w:t>
      </w:r>
      <w:r>
        <w:rPr>
          <w:rStyle w:val="apple-converted-space"/>
          <w:rFonts w:ascii="Arial" w:hAnsi="Arial" w:cs="Arial"/>
          <w:color w:val="000000"/>
          <w:sz w:val="19"/>
          <w:szCs w:val="19"/>
          <w:lang/>
        </w:rPr>
        <w:t> </w:t>
      </w:r>
      <w:hyperlink r:id="rId125" w:tooltip="Length" w:history="1">
        <w:r>
          <w:rPr>
            <w:rStyle w:val="Hyperlink"/>
            <w:rFonts w:ascii="Arial" w:hAnsi="Arial" w:cs="Arial"/>
            <w:color w:val="0B0080"/>
            <w:sz w:val="19"/>
            <w:szCs w:val="19"/>
            <w:lang/>
          </w:rPr>
          <w:t>length</w:t>
        </w:r>
      </w:hyperlink>
      <w:r>
        <w:rPr>
          <w:rStyle w:val="apple-converted-space"/>
          <w:rFonts w:ascii="Arial" w:hAnsi="Arial" w:cs="Arial"/>
          <w:color w:val="000000"/>
          <w:sz w:val="19"/>
          <w:szCs w:val="19"/>
          <w:lang/>
        </w:rPr>
        <w:t> </w:t>
      </w:r>
      <w:r>
        <w:rPr>
          <w:rFonts w:ascii="Arial" w:hAnsi="Arial" w:cs="Arial"/>
          <w:color w:val="000000"/>
          <w:sz w:val="19"/>
          <w:szCs w:val="19"/>
          <w:lang/>
        </w:rPr>
        <w:t>of a</w:t>
      </w:r>
      <w:r>
        <w:rPr>
          <w:rStyle w:val="apple-converted-space"/>
          <w:rFonts w:ascii="Arial" w:hAnsi="Arial" w:cs="Arial"/>
          <w:color w:val="000000"/>
          <w:sz w:val="19"/>
          <w:szCs w:val="19"/>
          <w:lang/>
        </w:rPr>
        <w:t> </w:t>
      </w:r>
      <w:hyperlink r:id="rId126" w:tooltip="Plane curve" w:history="1">
        <w:r>
          <w:rPr>
            <w:rStyle w:val="Hyperlink"/>
            <w:rFonts w:ascii="Arial" w:hAnsi="Arial" w:cs="Arial"/>
            <w:color w:val="0B0080"/>
            <w:sz w:val="19"/>
            <w:szCs w:val="19"/>
            <w:lang/>
          </w:rPr>
          <w:t>curve</w:t>
        </w:r>
      </w:hyperlink>
      <w:r>
        <w:rPr>
          <w:rStyle w:val="apple-converted-space"/>
          <w:rFonts w:ascii="Arial" w:hAnsi="Arial" w:cs="Arial"/>
          <w:color w:val="000000"/>
          <w:sz w:val="19"/>
          <w:szCs w:val="19"/>
          <w:lang/>
        </w:rPr>
        <w:t> </w:t>
      </w:r>
      <w:r>
        <w:rPr>
          <w:rFonts w:ascii="Arial" w:hAnsi="Arial" w:cs="Arial"/>
          <w:color w:val="000000"/>
          <w:sz w:val="19"/>
          <w:szCs w:val="19"/>
          <w:lang/>
        </w:rPr>
        <w:t>(a one-dimensional concept) or the</w:t>
      </w:r>
      <w:r>
        <w:rPr>
          <w:rStyle w:val="apple-converted-space"/>
          <w:rFonts w:ascii="Arial" w:hAnsi="Arial" w:cs="Arial"/>
          <w:color w:val="000000"/>
          <w:sz w:val="19"/>
          <w:szCs w:val="19"/>
          <w:lang/>
        </w:rPr>
        <w:t> </w:t>
      </w:r>
      <w:hyperlink r:id="rId127" w:tooltip="Volume" w:history="1">
        <w:r>
          <w:rPr>
            <w:rStyle w:val="Hyperlink"/>
            <w:rFonts w:ascii="Arial" w:hAnsi="Arial" w:cs="Arial"/>
            <w:color w:val="0B0080"/>
            <w:sz w:val="19"/>
            <w:szCs w:val="19"/>
            <w:lang/>
          </w:rPr>
          <w:t>volume</w:t>
        </w:r>
      </w:hyperlink>
      <w:r>
        <w:rPr>
          <w:rStyle w:val="apple-converted-space"/>
          <w:rFonts w:ascii="Arial" w:hAnsi="Arial" w:cs="Arial"/>
          <w:color w:val="000000"/>
          <w:sz w:val="19"/>
          <w:szCs w:val="19"/>
          <w:lang/>
        </w:rPr>
        <w:t> </w:t>
      </w:r>
      <w:r>
        <w:rPr>
          <w:rFonts w:ascii="Arial" w:hAnsi="Arial" w:cs="Arial"/>
          <w:color w:val="000000"/>
          <w:sz w:val="19"/>
          <w:szCs w:val="19"/>
          <w:lang/>
        </w:rPr>
        <w:t>of a</w:t>
      </w:r>
      <w:r>
        <w:rPr>
          <w:rStyle w:val="apple-converted-space"/>
          <w:rFonts w:ascii="Arial" w:hAnsi="Arial" w:cs="Arial"/>
          <w:color w:val="000000"/>
          <w:sz w:val="19"/>
          <w:szCs w:val="19"/>
          <w:lang/>
        </w:rPr>
        <w:t> </w:t>
      </w:r>
      <w:hyperlink r:id="rId128" w:tooltip="Solid geometry" w:history="1">
        <w:r>
          <w:rPr>
            <w:rStyle w:val="Hyperlink"/>
            <w:rFonts w:ascii="Arial" w:hAnsi="Arial" w:cs="Arial"/>
            <w:color w:val="0B0080"/>
            <w:sz w:val="19"/>
            <w:szCs w:val="19"/>
            <w:lang/>
          </w:rPr>
          <w:t>solid</w:t>
        </w:r>
      </w:hyperlink>
      <w:r>
        <w:rPr>
          <w:rStyle w:val="apple-converted-space"/>
          <w:rFonts w:ascii="Arial" w:hAnsi="Arial" w:cs="Arial"/>
          <w:color w:val="000000"/>
          <w:sz w:val="19"/>
          <w:szCs w:val="19"/>
          <w:lang/>
        </w:rPr>
        <w:t> </w:t>
      </w:r>
      <w:r>
        <w:rPr>
          <w:rFonts w:ascii="Arial" w:hAnsi="Arial" w:cs="Arial"/>
          <w:color w:val="000000"/>
          <w:sz w:val="19"/>
          <w:szCs w:val="19"/>
          <w:lang/>
        </w:rPr>
        <w:t>(a three-dimensional concept).</w:t>
      </w:r>
    </w:p>
    <w:p w:rsidR="0038473A" w:rsidRDefault="0038473A" w:rsidP="0038473A">
      <w:pPr>
        <w:pStyle w:val="NormalWeb"/>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The area of a shape can be measured by comparing the shape to</w:t>
      </w:r>
      <w:r>
        <w:rPr>
          <w:rStyle w:val="apple-converted-space"/>
          <w:rFonts w:ascii="Arial" w:hAnsi="Arial" w:cs="Arial"/>
          <w:color w:val="000000"/>
          <w:sz w:val="19"/>
          <w:szCs w:val="19"/>
          <w:lang/>
        </w:rPr>
        <w:t> </w:t>
      </w:r>
      <w:hyperlink r:id="rId129" w:tooltip="Square" w:history="1">
        <w:r>
          <w:rPr>
            <w:rStyle w:val="Hyperlink"/>
            <w:rFonts w:ascii="Arial" w:hAnsi="Arial" w:cs="Arial"/>
            <w:color w:val="0B0080"/>
            <w:sz w:val="19"/>
            <w:szCs w:val="19"/>
            <w:lang/>
          </w:rPr>
          <w:t>squares</w:t>
        </w:r>
      </w:hyperlink>
      <w:r>
        <w:rPr>
          <w:rStyle w:val="apple-converted-space"/>
          <w:rFonts w:ascii="Arial" w:hAnsi="Arial" w:cs="Arial"/>
          <w:color w:val="000000"/>
          <w:sz w:val="19"/>
          <w:szCs w:val="19"/>
          <w:lang/>
        </w:rPr>
        <w:t> </w:t>
      </w:r>
      <w:r>
        <w:rPr>
          <w:rFonts w:ascii="Arial" w:hAnsi="Arial" w:cs="Arial"/>
          <w:color w:val="000000"/>
          <w:sz w:val="19"/>
          <w:szCs w:val="19"/>
          <w:lang/>
        </w:rPr>
        <w:t>of a fixed size.</w:t>
      </w:r>
      <w:hyperlink r:id="rId130" w:anchor="cite_note-AF-2" w:history="1">
        <w:r>
          <w:rPr>
            <w:rStyle w:val="Hyperlink"/>
            <w:rFonts w:ascii="Arial" w:hAnsi="Arial" w:cs="Arial"/>
            <w:color w:val="0B0080"/>
            <w:sz w:val="19"/>
            <w:szCs w:val="19"/>
            <w:vertAlign w:val="superscript"/>
            <w:lang/>
          </w:rPr>
          <w:t>[2]</w:t>
        </w:r>
      </w:hyperlink>
      <w:r>
        <w:rPr>
          <w:rStyle w:val="apple-converted-space"/>
          <w:rFonts w:ascii="Arial" w:hAnsi="Arial" w:cs="Arial"/>
          <w:color w:val="000000"/>
          <w:sz w:val="19"/>
          <w:szCs w:val="19"/>
          <w:lang/>
        </w:rPr>
        <w:t> </w:t>
      </w:r>
      <w:r>
        <w:rPr>
          <w:rFonts w:ascii="Arial" w:hAnsi="Arial" w:cs="Arial"/>
          <w:color w:val="000000"/>
          <w:sz w:val="19"/>
          <w:szCs w:val="19"/>
          <w:lang/>
        </w:rPr>
        <w:t>In the</w:t>
      </w:r>
      <w:r>
        <w:rPr>
          <w:rStyle w:val="apple-converted-space"/>
          <w:rFonts w:ascii="Arial" w:hAnsi="Arial" w:cs="Arial"/>
          <w:color w:val="000000"/>
          <w:sz w:val="19"/>
          <w:szCs w:val="19"/>
          <w:lang/>
        </w:rPr>
        <w:t> </w:t>
      </w:r>
      <w:hyperlink r:id="rId131" w:tooltip="International System of Units" w:history="1">
        <w:r>
          <w:rPr>
            <w:rStyle w:val="Hyperlink"/>
            <w:rFonts w:ascii="Arial" w:hAnsi="Arial" w:cs="Arial"/>
            <w:color w:val="0B0080"/>
            <w:sz w:val="19"/>
            <w:szCs w:val="19"/>
            <w:lang/>
          </w:rPr>
          <w:t>International System of Units</w:t>
        </w:r>
      </w:hyperlink>
      <w:r>
        <w:rPr>
          <w:rStyle w:val="apple-converted-space"/>
          <w:rFonts w:ascii="Arial" w:hAnsi="Arial" w:cs="Arial"/>
          <w:color w:val="000000"/>
          <w:sz w:val="19"/>
          <w:szCs w:val="19"/>
          <w:lang/>
        </w:rPr>
        <w:t> </w:t>
      </w:r>
      <w:r>
        <w:rPr>
          <w:rFonts w:ascii="Arial" w:hAnsi="Arial" w:cs="Arial"/>
          <w:color w:val="000000"/>
          <w:sz w:val="19"/>
          <w:szCs w:val="19"/>
          <w:lang/>
        </w:rPr>
        <w:t>(SI), the standard unit of area is the</w:t>
      </w:r>
      <w:r>
        <w:rPr>
          <w:rStyle w:val="apple-converted-space"/>
          <w:rFonts w:ascii="Arial" w:hAnsi="Arial" w:cs="Arial"/>
          <w:color w:val="000000"/>
          <w:sz w:val="19"/>
          <w:szCs w:val="19"/>
          <w:lang/>
        </w:rPr>
        <w:t> </w:t>
      </w:r>
      <w:hyperlink r:id="rId132" w:tooltip="Square metre" w:history="1">
        <w:r>
          <w:rPr>
            <w:rStyle w:val="Hyperlink"/>
            <w:rFonts w:ascii="Arial" w:hAnsi="Arial" w:cs="Arial"/>
            <w:color w:val="0B0080"/>
            <w:sz w:val="19"/>
            <w:szCs w:val="19"/>
            <w:lang/>
          </w:rPr>
          <w:t xml:space="preserve">square </w:t>
        </w:r>
        <w:proofErr w:type="spellStart"/>
        <w:r>
          <w:rPr>
            <w:rStyle w:val="Hyperlink"/>
            <w:rFonts w:ascii="Arial" w:hAnsi="Arial" w:cs="Arial"/>
            <w:color w:val="0B0080"/>
            <w:sz w:val="19"/>
            <w:szCs w:val="19"/>
            <w:lang/>
          </w:rPr>
          <w:t>metre</w:t>
        </w:r>
        <w:proofErr w:type="spellEnd"/>
      </w:hyperlink>
      <w:r>
        <w:rPr>
          <w:rStyle w:val="apple-converted-space"/>
          <w:rFonts w:ascii="Arial" w:hAnsi="Arial" w:cs="Arial"/>
          <w:color w:val="000000"/>
          <w:sz w:val="19"/>
          <w:szCs w:val="19"/>
          <w:lang/>
        </w:rPr>
        <w:t> </w:t>
      </w:r>
      <w:r>
        <w:rPr>
          <w:rFonts w:ascii="Arial" w:hAnsi="Arial" w:cs="Arial"/>
          <w:color w:val="000000"/>
          <w:sz w:val="19"/>
          <w:szCs w:val="19"/>
          <w:lang/>
        </w:rPr>
        <w:t>(written as m</w:t>
      </w:r>
      <w:r>
        <w:rPr>
          <w:rFonts w:ascii="Arial" w:hAnsi="Arial" w:cs="Arial"/>
          <w:color w:val="000000"/>
          <w:sz w:val="19"/>
          <w:szCs w:val="19"/>
          <w:vertAlign w:val="superscript"/>
          <w:lang/>
        </w:rPr>
        <w:t>2</w:t>
      </w:r>
      <w:r>
        <w:rPr>
          <w:rFonts w:ascii="Arial" w:hAnsi="Arial" w:cs="Arial"/>
          <w:color w:val="000000"/>
          <w:sz w:val="19"/>
          <w:szCs w:val="19"/>
          <w:lang/>
        </w:rPr>
        <w:t>), which is the area of a square whose sides are one</w:t>
      </w:r>
      <w:r>
        <w:rPr>
          <w:rStyle w:val="apple-converted-space"/>
          <w:rFonts w:ascii="Arial" w:hAnsi="Arial" w:cs="Arial"/>
          <w:color w:val="000000"/>
          <w:sz w:val="19"/>
          <w:szCs w:val="19"/>
          <w:lang/>
        </w:rPr>
        <w:t> </w:t>
      </w:r>
      <w:proofErr w:type="spellStart"/>
      <w:r>
        <w:rPr>
          <w:rFonts w:ascii="Arial" w:hAnsi="Arial" w:cs="Arial"/>
          <w:color w:val="000000"/>
          <w:sz w:val="19"/>
          <w:szCs w:val="19"/>
          <w:lang/>
        </w:rPr>
        <w:fldChar w:fldCharType="begin"/>
      </w:r>
      <w:r>
        <w:rPr>
          <w:rFonts w:ascii="Arial" w:hAnsi="Arial" w:cs="Arial"/>
          <w:color w:val="000000"/>
          <w:sz w:val="19"/>
          <w:szCs w:val="19"/>
          <w:lang/>
        </w:rPr>
        <w:instrText xml:space="preserve"> HYPERLINK "http://en.wikipedia.org/wiki/Metre" \o "Metre" </w:instrText>
      </w:r>
      <w:r>
        <w:rPr>
          <w:rFonts w:ascii="Arial" w:hAnsi="Arial" w:cs="Arial"/>
          <w:color w:val="000000"/>
          <w:sz w:val="19"/>
          <w:szCs w:val="19"/>
          <w:lang/>
        </w:rPr>
        <w:fldChar w:fldCharType="separate"/>
      </w:r>
      <w:r>
        <w:rPr>
          <w:rStyle w:val="Hyperlink"/>
          <w:rFonts w:ascii="Arial" w:hAnsi="Arial" w:cs="Arial"/>
          <w:color w:val="0B0080"/>
          <w:sz w:val="19"/>
          <w:szCs w:val="19"/>
          <w:lang/>
        </w:rPr>
        <w:t>metre</w:t>
      </w:r>
      <w:proofErr w:type="spellEnd"/>
      <w:r>
        <w:rPr>
          <w:rFonts w:ascii="Arial" w:hAnsi="Arial" w:cs="Arial"/>
          <w:color w:val="000000"/>
          <w:sz w:val="19"/>
          <w:szCs w:val="19"/>
          <w:lang/>
        </w:rPr>
        <w:fldChar w:fldCharType="end"/>
      </w:r>
      <w:r>
        <w:rPr>
          <w:rStyle w:val="apple-converted-space"/>
          <w:rFonts w:ascii="Arial" w:hAnsi="Arial" w:cs="Arial"/>
          <w:color w:val="000000"/>
          <w:sz w:val="19"/>
          <w:szCs w:val="19"/>
          <w:lang/>
        </w:rPr>
        <w:t> </w:t>
      </w:r>
      <w:r>
        <w:rPr>
          <w:rFonts w:ascii="Arial" w:hAnsi="Arial" w:cs="Arial"/>
          <w:color w:val="000000"/>
          <w:sz w:val="19"/>
          <w:szCs w:val="19"/>
          <w:lang/>
        </w:rPr>
        <w:t>long.</w:t>
      </w:r>
      <w:hyperlink r:id="rId133" w:anchor="cite_note-B-3" w:history="1">
        <w:r>
          <w:rPr>
            <w:rStyle w:val="Hyperlink"/>
            <w:rFonts w:ascii="Arial" w:hAnsi="Arial" w:cs="Arial"/>
            <w:color w:val="0B0080"/>
            <w:sz w:val="19"/>
            <w:szCs w:val="19"/>
            <w:vertAlign w:val="superscript"/>
            <w:lang/>
          </w:rPr>
          <w:t>[3]</w:t>
        </w:r>
      </w:hyperlink>
      <w:r>
        <w:rPr>
          <w:rStyle w:val="apple-converted-space"/>
          <w:rFonts w:ascii="Arial" w:hAnsi="Arial" w:cs="Arial"/>
          <w:color w:val="000000"/>
          <w:sz w:val="19"/>
          <w:szCs w:val="19"/>
          <w:lang/>
        </w:rPr>
        <w:t> </w:t>
      </w:r>
      <w:r>
        <w:rPr>
          <w:rFonts w:ascii="Arial" w:hAnsi="Arial" w:cs="Arial"/>
          <w:color w:val="000000"/>
          <w:sz w:val="19"/>
          <w:szCs w:val="19"/>
          <w:lang/>
        </w:rPr>
        <w:t xml:space="preserve">A shape with an area of three square </w:t>
      </w:r>
      <w:proofErr w:type="spellStart"/>
      <w:r>
        <w:rPr>
          <w:rFonts w:ascii="Arial" w:hAnsi="Arial" w:cs="Arial"/>
          <w:color w:val="000000"/>
          <w:sz w:val="19"/>
          <w:szCs w:val="19"/>
          <w:lang/>
        </w:rPr>
        <w:t>metres</w:t>
      </w:r>
      <w:proofErr w:type="spellEnd"/>
      <w:r>
        <w:rPr>
          <w:rFonts w:ascii="Arial" w:hAnsi="Arial" w:cs="Arial"/>
          <w:color w:val="000000"/>
          <w:sz w:val="19"/>
          <w:szCs w:val="19"/>
          <w:lang/>
        </w:rPr>
        <w:t xml:space="preserve"> would have the same area as three such squares. In</w:t>
      </w:r>
      <w:r>
        <w:rPr>
          <w:rStyle w:val="apple-converted-space"/>
          <w:rFonts w:ascii="Arial" w:hAnsi="Arial" w:cs="Arial"/>
          <w:color w:val="000000"/>
          <w:sz w:val="19"/>
          <w:szCs w:val="19"/>
          <w:lang/>
        </w:rPr>
        <w:t> </w:t>
      </w:r>
      <w:hyperlink r:id="rId134" w:tooltip="Mathematics" w:history="1">
        <w:r>
          <w:rPr>
            <w:rStyle w:val="Hyperlink"/>
            <w:rFonts w:ascii="Arial" w:hAnsi="Arial" w:cs="Arial"/>
            <w:color w:val="0B0080"/>
            <w:sz w:val="19"/>
            <w:szCs w:val="19"/>
            <w:lang/>
          </w:rPr>
          <w:t>mathematics</w:t>
        </w:r>
      </w:hyperlink>
      <w:r>
        <w:rPr>
          <w:rFonts w:ascii="Arial" w:hAnsi="Arial" w:cs="Arial"/>
          <w:color w:val="000000"/>
          <w:sz w:val="19"/>
          <w:szCs w:val="19"/>
          <w:lang/>
        </w:rPr>
        <w:t>, the</w:t>
      </w:r>
      <w:r>
        <w:rPr>
          <w:rStyle w:val="apple-converted-space"/>
          <w:rFonts w:ascii="Arial" w:hAnsi="Arial" w:cs="Arial"/>
          <w:color w:val="000000"/>
          <w:sz w:val="19"/>
          <w:szCs w:val="19"/>
          <w:lang/>
        </w:rPr>
        <w:t> </w:t>
      </w:r>
      <w:hyperlink r:id="rId135" w:tooltip="Unit square" w:history="1">
        <w:r>
          <w:rPr>
            <w:rStyle w:val="Hyperlink"/>
            <w:rFonts w:ascii="Arial" w:hAnsi="Arial" w:cs="Arial"/>
            <w:color w:val="0B0080"/>
            <w:sz w:val="19"/>
            <w:szCs w:val="19"/>
            <w:lang/>
          </w:rPr>
          <w:t>unit square</w:t>
        </w:r>
      </w:hyperlink>
      <w:r>
        <w:rPr>
          <w:rStyle w:val="apple-converted-space"/>
          <w:rFonts w:ascii="Arial" w:hAnsi="Arial" w:cs="Arial"/>
          <w:color w:val="000000"/>
          <w:sz w:val="19"/>
          <w:szCs w:val="19"/>
          <w:lang/>
        </w:rPr>
        <w:t> </w:t>
      </w:r>
      <w:r>
        <w:rPr>
          <w:rFonts w:ascii="Arial" w:hAnsi="Arial" w:cs="Arial"/>
          <w:color w:val="000000"/>
          <w:sz w:val="19"/>
          <w:szCs w:val="19"/>
          <w:lang/>
        </w:rPr>
        <w:t>is defined to have area one, and the area of any other shape or surface is a</w:t>
      </w:r>
      <w:r>
        <w:rPr>
          <w:rStyle w:val="apple-converted-space"/>
          <w:rFonts w:ascii="Arial" w:hAnsi="Arial" w:cs="Arial"/>
          <w:color w:val="000000"/>
          <w:sz w:val="19"/>
          <w:szCs w:val="19"/>
          <w:lang/>
        </w:rPr>
        <w:t> </w:t>
      </w:r>
      <w:hyperlink r:id="rId136" w:tooltip="Dimensionless quantity" w:history="1">
        <w:r>
          <w:rPr>
            <w:rStyle w:val="Hyperlink"/>
            <w:rFonts w:ascii="Arial" w:hAnsi="Arial" w:cs="Arial"/>
            <w:color w:val="0B0080"/>
            <w:sz w:val="19"/>
            <w:szCs w:val="19"/>
            <w:lang/>
          </w:rPr>
          <w:t>dimensionless</w:t>
        </w:r>
      </w:hyperlink>
      <w:r>
        <w:rPr>
          <w:rStyle w:val="apple-converted-space"/>
          <w:rFonts w:ascii="Arial" w:hAnsi="Arial" w:cs="Arial"/>
          <w:color w:val="000000"/>
          <w:sz w:val="19"/>
          <w:szCs w:val="19"/>
          <w:lang/>
        </w:rPr>
        <w:t> </w:t>
      </w:r>
      <w:hyperlink r:id="rId137" w:tooltip="Real number" w:history="1">
        <w:r>
          <w:rPr>
            <w:rStyle w:val="Hyperlink"/>
            <w:rFonts w:ascii="Arial" w:hAnsi="Arial" w:cs="Arial"/>
            <w:color w:val="0B0080"/>
            <w:sz w:val="19"/>
            <w:szCs w:val="19"/>
            <w:lang/>
          </w:rPr>
          <w:t>real number</w:t>
        </w:r>
      </w:hyperlink>
      <w:r>
        <w:rPr>
          <w:rFonts w:ascii="Arial" w:hAnsi="Arial" w:cs="Arial"/>
          <w:color w:val="000000"/>
          <w:sz w:val="19"/>
          <w:szCs w:val="19"/>
          <w:lang/>
        </w:rPr>
        <w:t>.</w:t>
      </w:r>
    </w:p>
    <w:p w:rsidR="0038473A" w:rsidRDefault="0038473A" w:rsidP="0038473A">
      <w:pPr>
        <w:pStyle w:val="NormalWeb"/>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There are several well-known</w:t>
      </w:r>
      <w:r>
        <w:rPr>
          <w:rStyle w:val="apple-converted-space"/>
          <w:rFonts w:ascii="Arial" w:hAnsi="Arial" w:cs="Arial"/>
          <w:color w:val="000000"/>
          <w:sz w:val="19"/>
          <w:szCs w:val="19"/>
          <w:lang/>
        </w:rPr>
        <w:t> </w:t>
      </w:r>
      <w:hyperlink r:id="rId138" w:tooltip="Formula" w:history="1">
        <w:r>
          <w:rPr>
            <w:rStyle w:val="Hyperlink"/>
            <w:rFonts w:ascii="Arial" w:hAnsi="Arial" w:cs="Arial"/>
            <w:color w:val="0B0080"/>
            <w:sz w:val="19"/>
            <w:szCs w:val="19"/>
            <w:lang/>
          </w:rPr>
          <w:t>formulas</w:t>
        </w:r>
      </w:hyperlink>
      <w:r>
        <w:rPr>
          <w:rStyle w:val="apple-converted-space"/>
          <w:rFonts w:ascii="Arial" w:hAnsi="Arial" w:cs="Arial"/>
          <w:color w:val="000000"/>
          <w:sz w:val="19"/>
          <w:szCs w:val="19"/>
          <w:lang/>
        </w:rPr>
        <w:t> </w:t>
      </w:r>
      <w:r>
        <w:rPr>
          <w:rFonts w:ascii="Arial" w:hAnsi="Arial" w:cs="Arial"/>
          <w:color w:val="000000"/>
          <w:sz w:val="19"/>
          <w:szCs w:val="19"/>
          <w:lang/>
        </w:rPr>
        <w:t>for the areas of simple shapes such as</w:t>
      </w:r>
      <w:r>
        <w:rPr>
          <w:rStyle w:val="apple-converted-space"/>
          <w:rFonts w:ascii="Arial" w:hAnsi="Arial" w:cs="Arial"/>
          <w:color w:val="000000"/>
          <w:sz w:val="19"/>
          <w:szCs w:val="19"/>
          <w:lang/>
        </w:rPr>
        <w:t> </w:t>
      </w:r>
      <w:hyperlink r:id="rId139" w:tooltip="Triangle" w:history="1">
        <w:r>
          <w:rPr>
            <w:rStyle w:val="Hyperlink"/>
            <w:rFonts w:ascii="Arial" w:hAnsi="Arial" w:cs="Arial"/>
            <w:color w:val="0B0080"/>
            <w:sz w:val="19"/>
            <w:szCs w:val="19"/>
            <w:lang/>
          </w:rPr>
          <w:t>triangles</w:t>
        </w:r>
      </w:hyperlink>
      <w:r>
        <w:rPr>
          <w:rFonts w:ascii="Arial" w:hAnsi="Arial" w:cs="Arial"/>
          <w:color w:val="000000"/>
          <w:sz w:val="19"/>
          <w:szCs w:val="19"/>
          <w:lang/>
        </w:rPr>
        <w:t>,</w:t>
      </w:r>
      <w:r>
        <w:rPr>
          <w:rStyle w:val="apple-converted-space"/>
          <w:rFonts w:ascii="Arial" w:hAnsi="Arial" w:cs="Arial"/>
          <w:color w:val="000000"/>
          <w:sz w:val="19"/>
          <w:szCs w:val="19"/>
          <w:lang/>
        </w:rPr>
        <w:t> </w:t>
      </w:r>
      <w:hyperlink r:id="rId140" w:tooltip="Rectangle" w:history="1">
        <w:r>
          <w:rPr>
            <w:rStyle w:val="Hyperlink"/>
            <w:rFonts w:ascii="Arial" w:hAnsi="Arial" w:cs="Arial"/>
            <w:color w:val="0B0080"/>
            <w:sz w:val="19"/>
            <w:szCs w:val="19"/>
            <w:lang/>
          </w:rPr>
          <w:t>rectangles</w:t>
        </w:r>
      </w:hyperlink>
      <w:r>
        <w:rPr>
          <w:rFonts w:ascii="Arial" w:hAnsi="Arial" w:cs="Arial"/>
          <w:color w:val="000000"/>
          <w:sz w:val="19"/>
          <w:szCs w:val="19"/>
          <w:lang/>
        </w:rPr>
        <w:t>, and</w:t>
      </w:r>
      <w:r>
        <w:rPr>
          <w:rStyle w:val="apple-converted-space"/>
          <w:rFonts w:ascii="Arial" w:hAnsi="Arial" w:cs="Arial"/>
          <w:color w:val="000000"/>
          <w:sz w:val="19"/>
          <w:szCs w:val="19"/>
          <w:lang/>
        </w:rPr>
        <w:t> </w:t>
      </w:r>
      <w:hyperlink r:id="rId141" w:tooltip="Circle" w:history="1">
        <w:r>
          <w:rPr>
            <w:rStyle w:val="Hyperlink"/>
            <w:rFonts w:ascii="Arial" w:hAnsi="Arial" w:cs="Arial"/>
            <w:color w:val="0B0080"/>
            <w:sz w:val="19"/>
            <w:szCs w:val="19"/>
            <w:lang/>
          </w:rPr>
          <w:t>circles</w:t>
        </w:r>
      </w:hyperlink>
      <w:r>
        <w:rPr>
          <w:rFonts w:ascii="Arial" w:hAnsi="Arial" w:cs="Arial"/>
          <w:color w:val="000000"/>
          <w:sz w:val="19"/>
          <w:szCs w:val="19"/>
          <w:lang/>
        </w:rPr>
        <w:t xml:space="preserve">. Using these formulas, the area of </w:t>
      </w:r>
      <w:proofErr w:type="spellStart"/>
      <w:r>
        <w:rPr>
          <w:rFonts w:ascii="Arial" w:hAnsi="Arial" w:cs="Arial"/>
          <w:color w:val="000000"/>
          <w:sz w:val="19"/>
          <w:szCs w:val="19"/>
          <w:lang/>
        </w:rPr>
        <w:t>any</w:t>
      </w:r>
      <w:hyperlink r:id="rId142" w:tooltip="Polygon" w:history="1">
        <w:r>
          <w:rPr>
            <w:rStyle w:val="Hyperlink"/>
            <w:rFonts w:ascii="Arial" w:hAnsi="Arial" w:cs="Arial"/>
            <w:color w:val="0B0080"/>
            <w:sz w:val="19"/>
            <w:szCs w:val="19"/>
            <w:lang/>
          </w:rPr>
          <w:t>polygon</w:t>
        </w:r>
        <w:proofErr w:type="spellEnd"/>
      </w:hyperlink>
      <w:r>
        <w:rPr>
          <w:rStyle w:val="apple-converted-space"/>
          <w:rFonts w:ascii="Arial" w:hAnsi="Arial" w:cs="Arial"/>
          <w:color w:val="000000"/>
          <w:sz w:val="19"/>
          <w:szCs w:val="19"/>
          <w:lang/>
        </w:rPr>
        <w:t> </w:t>
      </w:r>
      <w:r>
        <w:rPr>
          <w:rFonts w:ascii="Arial" w:hAnsi="Arial" w:cs="Arial"/>
          <w:color w:val="000000"/>
          <w:sz w:val="19"/>
          <w:szCs w:val="19"/>
          <w:lang/>
        </w:rPr>
        <w:t>can be found by</w:t>
      </w:r>
      <w:r>
        <w:rPr>
          <w:rStyle w:val="apple-converted-space"/>
          <w:rFonts w:ascii="Arial" w:hAnsi="Arial" w:cs="Arial"/>
          <w:color w:val="000000"/>
          <w:sz w:val="19"/>
          <w:szCs w:val="19"/>
          <w:lang/>
        </w:rPr>
        <w:t> </w:t>
      </w:r>
      <w:hyperlink r:id="rId143" w:tooltip="Polygon triangulation" w:history="1">
        <w:r>
          <w:rPr>
            <w:rStyle w:val="Hyperlink"/>
            <w:rFonts w:ascii="Arial" w:hAnsi="Arial" w:cs="Arial"/>
            <w:color w:val="0B0080"/>
            <w:sz w:val="19"/>
            <w:szCs w:val="19"/>
            <w:lang/>
          </w:rPr>
          <w:t>dividing the polygon into triangles</w:t>
        </w:r>
      </w:hyperlink>
      <w:r>
        <w:rPr>
          <w:rFonts w:ascii="Arial" w:hAnsi="Arial" w:cs="Arial"/>
          <w:color w:val="000000"/>
          <w:sz w:val="19"/>
          <w:szCs w:val="19"/>
          <w:lang/>
        </w:rPr>
        <w:t>.</w:t>
      </w:r>
      <w:hyperlink r:id="rId144" w:anchor="cite_note-bkos-4" w:history="1">
        <w:r>
          <w:rPr>
            <w:rStyle w:val="Hyperlink"/>
            <w:rFonts w:ascii="Arial" w:hAnsi="Arial" w:cs="Arial"/>
            <w:color w:val="0B0080"/>
            <w:sz w:val="19"/>
            <w:szCs w:val="19"/>
            <w:vertAlign w:val="superscript"/>
            <w:lang/>
          </w:rPr>
          <w:t>[4]</w:t>
        </w:r>
      </w:hyperlink>
      <w:r>
        <w:rPr>
          <w:rStyle w:val="apple-converted-space"/>
          <w:rFonts w:ascii="Arial" w:hAnsi="Arial" w:cs="Arial"/>
          <w:color w:val="000000"/>
          <w:sz w:val="19"/>
          <w:szCs w:val="19"/>
          <w:lang/>
        </w:rPr>
        <w:t> </w:t>
      </w:r>
      <w:r>
        <w:rPr>
          <w:rFonts w:ascii="Arial" w:hAnsi="Arial" w:cs="Arial"/>
          <w:color w:val="000000"/>
          <w:sz w:val="19"/>
          <w:szCs w:val="19"/>
          <w:lang/>
        </w:rPr>
        <w:t>For shapes with curved boundary,</w:t>
      </w:r>
      <w:r>
        <w:rPr>
          <w:rStyle w:val="apple-converted-space"/>
          <w:rFonts w:ascii="Arial" w:hAnsi="Arial" w:cs="Arial"/>
          <w:color w:val="000000"/>
          <w:sz w:val="19"/>
          <w:szCs w:val="19"/>
          <w:lang/>
        </w:rPr>
        <w:t> </w:t>
      </w:r>
      <w:hyperlink r:id="rId145" w:tooltip="Calculus" w:history="1">
        <w:r>
          <w:rPr>
            <w:rStyle w:val="Hyperlink"/>
            <w:rFonts w:ascii="Arial" w:hAnsi="Arial" w:cs="Arial"/>
            <w:color w:val="0B0080"/>
            <w:sz w:val="19"/>
            <w:szCs w:val="19"/>
            <w:lang/>
          </w:rPr>
          <w:t>calculus</w:t>
        </w:r>
      </w:hyperlink>
      <w:r>
        <w:rPr>
          <w:rStyle w:val="apple-converted-space"/>
          <w:rFonts w:ascii="Arial" w:hAnsi="Arial" w:cs="Arial"/>
          <w:color w:val="000000"/>
          <w:sz w:val="19"/>
          <w:szCs w:val="19"/>
          <w:lang/>
        </w:rPr>
        <w:t> </w:t>
      </w:r>
      <w:r>
        <w:rPr>
          <w:rFonts w:ascii="Arial" w:hAnsi="Arial" w:cs="Arial"/>
          <w:color w:val="000000"/>
          <w:sz w:val="19"/>
          <w:szCs w:val="19"/>
          <w:lang/>
        </w:rPr>
        <w:t>is usually required to compute the area. Indeed, the problem of determining the area of plane figures was a major motivation for the</w:t>
      </w:r>
      <w:r>
        <w:rPr>
          <w:rStyle w:val="apple-converted-space"/>
          <w:rFonts w:ascii="Arial" w:hAnsi="Arial" w:cs="Arial"/>
          <w:color w:val="000000"/>
          <w:sz w:val="19"/>
          <w:szCs w:val="19"/>
          <w:lang/>
        </w:rPr>
        <w:t> </w:t>
      </w:r>
      <w:hyperlink r:id="rId146" w:tooltip="History of calculus" w:history="1">
        <w:r>
          <w:rPr>
            <w:rStyle w:val="Hyperlink"/>
            <w:rFonts w:ascii="Arial" w:hAnsi="Arial" w:cs="Arial"/>
            <w:color w:val="0B0080"/>
            <w:sz w:val="19"/>
            <w:szCs w:val="19"/>
            <w:lang/>
          </w:rPr>
          <w:t>historical development of calculus</w:t>
        </w:r>
      </w:hyperlink>
      <w:r>
        <w:rPr>
          <w:rFonts w:ascii="Arial" w:hAnsi="Arial" w:cs="Arial"/>
          <w:color w:val="000000"/>
          <w:sz w:val="19"/>
          <w:szCs w:val="19"/>
          <w:lang/>
        </w:rPr>
        <w:t>.</w:t>
      </w:r>
      <w:hyperlink r:id="rId147" w:anchor="cite_note-5" w:history="1">
        <w:r>
          <w:rPr>
            <w:rStyle w:val="Hyperlink"/>
            <w:rFonts w:ascii="Arial" w:hAnsi="Arial" w:cs="Arial"/>
            <w:color w:val="0B0080"/>
            <w:sz w:val="19"/>
            <w:szCs w:val="19"/>
            <w:vertAlign w:val="superscript"/>
            <w:lang/>
          </w:rPr>
          <w:t>[5]</w:t>
        </w:r>
      </w:hyperlink>
    </w:p>
    <w:p w:rsidR="0038473A" w:rsidRDefault="0038473A" w:rsidP="0038473A">
      <w:pPr>
        <w:pStyle w:val="NormalWeb"/>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For a solid shape such as a</w:t>
      </w:r>
      <w:r>
        <w:rPr>
          <w:rStyle w:val="apple-converted-space"/>
          <w:rFonts w:ascii="Arial" w:hAnsi="Arial" w:cs="Arial"/>
          <w:color w:val="000000"/>
          <w:sz w:val="19"/>
          <w:szCs w:val="19"/>
          <w:lang/>
        </w:rPr>
        <w:t> </w:t>
      </w:r>
      <w:hyperlink r:id="rId148" w:tooltip="Sphere" w:history="1">
        <w:r>
          <w:rPr>
            <w:rStyle w:val="Hyperlink"/>
            <w:rFonts w:ascii="Arial" w:hAnsi="Arial" w:cs="Arial"/>
            <w:color w:val="0B0080"/>
            <w:sz w:val="19"/>
            <w:szCs w:val="19"/>
            <w:lang/>
          </w:rPr>
          <w:t>sphere</w:t>
        </w:r>
      </w:hyperlink>
      <w:r>
        <w:rPr>
          <w:rFonts w:ascii="Arial" w:hAnsi="Arial" w:cs="Arial"/>
          <w:color w:val="000000"/>
          <w:sz w:val="19"/>
          <w:szCs w:val="19"/>
          <w:lang/>
        </w:rPr>
        <w:t>,</w:t>
      </w:r>
      <w:r>
        <w:rPr>
          <w:rStyle w:val="apple-converted-space"/>
          <w:rFonts w:ascii="Arial" w:hAnsi="Arial" w:cs="Arial"/>
          <w:color w:val="000000"/>
          <w:sz w:val="19"/>
          <w:szCs w:val="19"/>
          <w:lang/>
        </w:rPr>
        <w:t> </w:t>
      </w:r>
      <w:hyperlink r:id="rId149" w:tooltip="Cone (geometry)" w:history="1">
        <w:r>
          <w:rPr>
            <w:rStyle w:val="Hyperlink"/>
            <w:rFonts w:ascii="Arial" w:hAnsi="Arial" w:cs="Arial"/>
            <w:color w:val="0B0080"/>
            <w:sz w:val="19"/>
            <w:szCs w:val="19"/>
            <w:lang/>
          </w:rPr>
          <w:t>cone</w:t>
        </w:r>
      </w:hyperlink>
      <w:r>
        <w:rPr>
          <w:rFonts w:ascii="Arial" w:hAnsi="Arial" w:cs="Arial"/>
          <w:color w:val="000000"/>
          <w:sz w:val="19"/>
          <w:szCs w:val="19"/>
          <w:lang/>
        </w:rPr>
        <w:t>, or</w:t>
      </w:r>
      <w:r>
        <w:rPr>
          <w:rStyle w:val="apple-converted-space"/>
          <w:rFonts w:ascii="Arial" w:hAnsi="Arial" w:cs="Arial"/>
          <w:color w:val="000000"/>
          <w:sz w:val="19"/>
          <w:szCs w:val="19"/>
          <w:lang/>
        </w:rPr>
        <w:t> </w:t>
      </w:r>
      <w:hyperlink r:id="rId150" w:tooltip="Cylinder (geometry)" w:history="1">
        <w:r>
          <w:rPr>
            <w:rStyle w:val="Hyperlink"/>
            <w:rFonts w:ascii="Arial" w:hAnsi="Arial" w:cs="Arial"/>
            <w:color w:val="0B0080"/>
            <w:sz w:val="19"/>
            <w:szCs w:val="19"/>
            <w:lang/>
          </w:rPr>
          <w:t>cylinder</w:t>
        </w:r>
      </w:hyperlink>
      <w:r>
        <w:rPr>
          <w:rFonts w:ascii="Arial" w:hAnsi="Arial" w:cs="Arial"/>
          <w:color w:val="000000"/>
          <w:sz w:val="19"/>
          <w:szCs w:val="19"/>
          <w:lang/>
        </w:rPr>
        <w:t>, the area of its boundary surface is called the</w:t>
      </w:r>
      <w:r>
        <w:rPr>
          <w:rStyle w:val="apple-converted-space"/>
          <w:rFonts w:ascii="Arial" w:hAnsi="Arial" w:cs="Arial"/>
          <w:color w:val="000000"/>
          <w:sz w:val="19"/>
          <w:szCs w:val="19"/>
          <w:lang/>
        </w:rPr>
        <w:t> </w:t>
      </w:r>
      <w:hyperlink r:id="rId151" w:tooltip="Surface area" w:history="1">
        <w:r>
          <w:rPr>
            <w:rStyle w:val="Hyperlink"/>
            <w:rFonts w:ascii="Arial" w:hAnsi="Arial" w:cs="Arial"/>
            <w:color w:val="0B0080"/>
            <w:sz w:val="19"/>
            <w:szCs w:val="19"/>
            <w:lang/>
          </w:rPr>
          <w:t>surface area</w:t>
        </w:r>
      </w:hyperlink>
      <w:r>
        <w:rPr>
          <w:rFonts w:ascii="Arial" w:hAnsi="Arial" w:cs="Arial"/>
          <w:color w:val="000000"/>
          <w:sz w:val="19"/>
          <w:szCs w:val="19"/>
          <w:lang/>
        </w:rPr>
        <w:t>.</w:t>
      </w:r>
      <w:hyperlink r:id="rId152" w:anchor="cite_note-MathWorld-1" w:history="1">
        <w:r>
          <w:rPr>
            <w:rStyle w:val="Hyperlink"/>
            <w:rFonts w:ascii="Arial" w:hAnsi="Arial" w:cs="Arial"/>
            <w:color w:val="0B0080"/>
            <w:sz w:val="19"/>
            <w:szCs w:val="19"/>
            <w:vertAlign w:val="superscript"/>
            <w:lang/>
          </w:rPr>
          <w:t>[1</w:t>
        </w:r>
        <w:proofErr w:type="gramStart"/>
        <w:r>
          <w:rPr>
            <w:rStyle w:val="Hyperlink"/>
            <w:rFonts w:ascii="Arial" w:hAnsi="Arial" w:cs="Arial"/>
            <w:color w:val="0B0080"/>
            <w:sz w:val="19"/>
            <w:szCs w:val="19"/>
            <w:vertAlign w:val="superscript"/>
            <w:lang/>
          </w:rPr>
          <w:t>]</w:t>
        </w:r>
        <w:proofErr w:type="gramEnd"/>
      </w:hyperlink>
      <w:hyperlink r:id="rId153" w:anchor="cite_note-MathWorldSurfaceArea-6" w:history="1">
        <w:r>
          <w:rPr>
            <w:rStyle w:val="Hyperlink"/>
            <w:rFonts w:ascii="Arial" w:hAnsi="Arial" w:cs="Arial"/>
            <w:color w:val="0B0080"/>
            <w:sz w:val="19"/>
            <w:szCs w:val="19"/>
            <w:vertAlign w:val="superscript"/>
            <w:lang/>
          </w:rPr>
          <w:t>[6]</w:t>
        </w:r>
      </w:hyperlink>
      <w:r>
        <w:rPr>
          <w:rStyle w:val="apple-converted-space"/>
          <w:rFonts w:ascii="Arial" w:hAnsi="Arial" w:cs="Arial"/>
          <w:color w:val="000000"/>
          <w:sz w:val="19"/>
          <w:szCs w:val="19"/>
          <w:lang/>
        </w:rPr>
        <w:t> </w:t>
      </w:r>
      <w:r>
        <w:rPr>
          <w:rFonts w:ascii="Arial" w:hAnsi="Arial" w:cs="Arial"/>
          <w:color w:val="000000"/>
          <w:sz w:val="19"/>
          <w:szCs w:val="19"/>
          <w:lang/>
        </w:rPr>
        <w:t>Formulas for the surface areas of simple shapes were computed by the</w:t>
      </w:r>
      <w:r>
        <w:rPr>
          <w:rStyle w:val="apple-converted-space"/>
          <w:rFonts w:ascii="Arial" w:hAnsi="Arial" w:cs="Arial"/>
          <w:color w:val="000000"/>
          <w:sz w:val="19"/>
          <w:szCs w:val="19"/>
          <w:lang/>
        </w:rPr>
        <w:t> </w:t>
      </w:r>
      <w:hyperlink r:id="rId154" w:tooltip="Greek mathematics" w:history="1">
        <w:r>
          <w:rPr>
            <w:rStyle w:val="Hyperlink"/>
            <w:rFonts w:ascii="Arial" w:hAnsi="Arial" w:cs="Arial"/>
            <w:color w:val="0B0080"/>
            <w:sz w:val="19"/>
            <w:szCs w:val="19"/>
            <w:lang/>
          </w:rPr>
          <w:t>ancient Greeks</w:t>
        </w:r>
      </w:hyperlink>
      <w:r>
        <w:rPr>
          <w:rFonts w:ascii="Arial" w:hAnsi="Arial" w:cs="Arial"/>
          <w:color w:val="000000"/>
          <w:sz w:val="19"/>
          <w:szCs w:val="19"/>
          <w:lang/>
        </w:rPr>
        <w:t>, but computing the surface area of a more complicated shape usually requires</w:t>
      </w:r>
      <w:r>
        <w:rPr>
          <w:rStyle w:val="apple-converted-space"/>
          <w:rFonts w:ascii="Arial" w:hAnsi="Arial" w:cs="Arial"/>
          <w:color w:val="000000"/>
          <w:sz w:val="19"/>
          <w:szCs w:val="19"/>
          <w:lang/>
        </w:rPr>
        <w:t> </w:t>
      </w:r>
      <w:hyperlink r:id="rId155" w:tooltip="Multivariable calculus" w:history="1">
        <w:r>
          <w:rPr>
            <w:rStyle w:val="Hyperlink"/>
            <w:rFonts w:ascii="Arial" w:hAnsi="Arial" w:cs="Arial"/>
            <w:color w:val="0B0080"/>
            <w:sz w:val="19"/>
            <w:szCs w:val="19"/>
            <w:lang/>
          </w:rPr>
          <w:t>multivariable calculus</w:t>
        </w:r>
      </w:hyperlink>
      <w:r>
        <w:rPr>
          <w:rFonts w:ascii="Arial" w:hAnsi="Arial" w:cs="Arial"/>
          <w:color w:val="000000"/>
          <w:sz w:val="19"/>
          <w:szCs w:val="19"/>
          <w:lang/>
        </w:rPr>
        <w:t>.</w:t>
      </w:r>
    </w:p>
    <w:p w:rsidR="0038473A" w:rsidRDefault="0038473A" w:rsidP="0038473A">
      <w:pPr>
        <w:pStyle w:val="NormalWeb"/>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Area plays an important role in modern mathematics. In addition to its obvious importance in</w:t>
      </w:r>
      <w:r>
        <w:rPr>
          <w:rStyle w:val="apple-converted-space"/>
          <w:rFonts w:ascii="Arial" w:hAnsi="Arial" w:cs="Arial"/>
          <w:color w:val="000000"/>
          <w:sz w:val="19"/>
          <w:szCs w:val="19"/>
          <w:lang/>
        </w:rPr>
        <w:t> </w:t>
      </w:r>
      <w:hyperlink r:id="rId156" w:tooltip="Geometry" w:history="1">
        <w:r>
          <w:rPr>
            <w:rStyle w:val="Hyperlink"/>
            <w:rFonts w:ascii="Arial" w:hAnsi="Arial" w:cs="Arial"/>
            <w:color w:val="0B0080"/>
            <w:sz w:val="19"/>
            <w:szCs w:val="19"/>
            <w:lang/>
          </w:rPr>
          <w:t>geometry</w:t>
        </w:r>
      </w:hyperlink>
      <w:r>
        <w:rPr>
          <w:rStyle w:val="apple-converted-space"/>
          <w:rFonts w:ascii="Arial" w:hAnsi="Arial" w:cs="Arial"/>
          <w:color w:val="000000"/>
          <w:sz w:val="19"/>
          <w:szCs w:val="19"/>
          <w:lang/>
        </w:rPr>
        <w:t> </w:t>
      </w:r>
      <w:r>
        <w:rPr>
          <w:rFonts w:ascii="Arial" w:hAnsi="Arial" w:cs="Arial"/>
          <w:color w:val="000000"/>
          <w:sz w:val="19"/>
          <w:szCs w:val="19"/>
          <w:lang/>
        </w:rPr>
        <w:t>and calculus, area is related to the definition of</w:t>
      </w:r>
      <w:r>
        <w:rPr>
          <w:rStyle w:val="apple-converted-space"/>
          <w:rFonts w:ascii="Arial" w:hAnsi="Arial" w:cs="Arial"/>
          <w:color w:val="000000"/>
          <w:sz w:val="19"/>
          <w:szCs w:val="19"/>
          <w:lang/>
        </w:rPr>
        <w:t> </w:t>
      </w:r>
      <w:hyperlink r:id="rId157" w:tooltip="Determinant" w:history="1">
        <w:r>
          <w:rPr>
            <w:rStyle w:val="Hyperlink"/>
            <w:rFonts w:ascii="Arial" w:hAnsi="Arial" w:cs="Arial"/>
            <w:color w:val="0B0080"/>
            <w:sz w:val="19"/>
            <w:szCs w:val="19"/>
            <w:lang/>
          </w:rPr>
          <w:t>determinants</w:t>
        </w:r>
      </w:hyperlink>
      <w:r>
        <w:rPr>
          <w:rStyle w:val="apple-converted-space"/>
          <w:rFonts w:ascii="Arial" w:hAnsi="Arial" w:cs="Arial"/>
          <w:color w:val="000000"/>
          <w:sz w:val="19"/>
          <w:szCs w:val="19"/>
          <w:lang/>
        </w:rPr>
        <w:t> </w:t>
      </w:r>
      <w:r>
        <w:rPr>
          <w:rFonts w:ascii="Arial" w:hAnsi="Arial" w:cs="Arial"/>
          <w:color w:val="000000"/>
          <w:sz w:val="19"/>
          <w:szCs w:val="19"/>
          <w:lang/>
        </w:rPr>
        <w:t>in</w:t>
      </w:r>
      <w:r>
        <w:rPr>
          <w:rStyle w:val="apple-converted-space"/>
          <w:rFonts w:ascii="Arial" w:hAnsi="Arial" w:cs="Arial"/>
          <w:color w:val="000000"/>
          <w:sz w:val="19"/>
          <w:szCs w:val="19"/>
          <w:lang/>
        </w:rPr>
        <w:t> </w:t>
      </w:r>
      <w:hyperlink r:id="rId158" w:tooltip="Linear algebra" w:history="1">
        <w:r>
          <w:rPr>
            <w:rStyle w:val="Hyperlink"/>
            <w:rFonts w:ascii="Arial" w:hAnsi="Arial" w:cs="Arial"/>
            <w:color w:val="0B0080"/>
            <w:sz w:val="19"/>
            <w:szCs w:val="19"/>
            <w:lang/>
          </w:rPr>
          <w:t>linear algebra</w:t>
        </w:r>
      </w:hyperlink>
      <w:r>
        <w:rPr>
          <w:rFonts w:ascii="Arial" w:hAnsi="Arial" w:cs="Arial"/>
          <w:color w:val="000000"/>
          <w:sz w:val="19"/>
          <w:szCs w:val="19"/>
          <w:lang/>
        </w:rPr>
        <w:t>, and is a basic property of surfaces in</w:t>
      </w:r>
      <w:r>
        <w:rPr>
          <w:rStyle w:val="apple-converted-space"/>
          <w:rFonts w:ascii="Arial" w:hAnsi="Arial" w:cs="Arial"/>
          <w:color w:val="000000"/>
          <w:sz w:val="19"/>
          <w:szCs w:val="19"/>
          <w:lang/>
        </w:rPr>
        <w:t> </w:t>
      </w:r>
      <w:hyperlink r:id="rId159" w:tooltip="Differential geometry" w:history="1">
        <w:r>
          <w:rPr>
            <w:rStyle w:val="Hyperlink"/>
            <w:rFonts w:ascii="Arial" w:hAnsi="Arial" w:cs="Arial"/>
            <w:color w:val="0B0080"/>
            <w:sz w:val="19"/>
            <w:szCs w:val="19"/>
            <w:lang/>
          </w:rPr>
          <w:t>differential geometry</w:t>
        </w:r>
      </w:hyperlink>
      <w:r>
        <w:rPr>
          <w:rFonts w:ascii="Arial" w:hAnsi="Arial" w:cs="Arial"/>
          <w:color w:val="000000"/>
          <w:sz w:val="19"/>
          <w:szCs w:val="19"/>
          <w:lang/>
        </w:rPr>
        <w:t>.</w:t>
      </w:r>
      <w:hyperlink r:id="rId160" w:anchor="cite_note-doCarmo-7" w:history="1">
        <w:r>
          <w:rPr>
            <w:rStyle w:val="Hyperlink"/>
            <w:rFonts w:ascii="Arial" w:hAnsi="Arial" w:cs="Arial"/>
            <w:color w:val="0B0080"/>
            <w:sz w:val="19"/>
            <w:szCs w:val="19"/>
            <w:vertAlign w:val="superscript"/>
            <w:lang/>
          </w:rPr>
          <w:t>[7]</w:t>
        </w:r>
      </w:hyperlink>
      <w:r>
        <w:rPr>
          <w:rStyle w:val="apple-converted-space"/>
          <w:rFonts w:ascii="Arial" w:hAnsi="Arial" w:cs="Arial"/>
          <w:color w:val="000000"/>
          <w:sz w:val="19"/>
          <w:szCs w:val="19"/>
          <w:lang/>
        </w:rPr>
        <w:t> </w:t>
      </w:r>
      <w:r>
        <w:rPr>
          <w:rFonts w:ascii="Arial" w:hAnsi="Arial" w:cs="Arial"/>
          <w:color w:val="000000"/>
          <w:sz w:val="19"/>
          <w:szCs w:val="19"/>
          <w:lang/>
        </w:rPr>
        <w:t>In</w:t>
      </w:r>
      <w:r>
        <w:rPr>
          <w:rStyle w:val="apple-converted-space"/>
          <w:rFonts w:ascii="Arial" w:hAnsi="Arial" w:cs="Arial"/>
          <w:color w:val="000000"/>
          <w:sz w:val="19"/>
          <w:szCs w:val="19"/>
          <w:lang/>
        </w:rPr>
        <w:t> </w:t>
      </w:r>
      <w:hyperlink r:id="rId161" w:tooltip="Analysis" w:history="1">
        <w:r>
          <w:rPr>
            <w:rStyle w:val="Hyperlink"/>
            <w:rFonts w:ascii="Arial" w:hAnsi="Arial" w:cs="Arial"/>
            <w:color w:val="0B0080"/>
            <w:sz w:val="19"/>
            <w:szCs w:val="19"/>
            <w:lang/>
          </w:rPr>
          <w:t>analysis</w:t>
        </w:r>
      </w:hyperlink>
      <w:r>
        <w:rPr>
          <w:rFonts w:ascii="Arial" w:hAnsi="Arial" w:cs="Arial"/>
          <w:color w:val="000000"/>
          <w:sz w:val="19"/>
          <w:szCs w:val="19"/>
          <w:lang/>
        </w:rPr>
        <w:t>, the area of a subset of the plane is defined using</w:t>
      </w:r>
      <w:r>
        <w:rPr>
          <w:rStyle w:val="apple-converted-space"/>
          <w:rFonts w:ascii="Arial" w:hAnsi="Arial" w:cs="Arial"/>
          <w:color w:val="000000"/>
          <w:sz w:val="19"/>
          <w:szCs w:val="19"/>
          <w:lang/>
        </w:rPr>
        <w:t> </w:t>
      </w:r>
      <w:proofErr w:type="spellStart"/>
      <w:r>
        <w:rPr>
          <w:rFonts w:ascii="Arial" w:hAnsi="Arial" w:cs="Arial"/>
          <w:color w:val="000000"/>
          <w:sz w:val="19"/>
          <w:szCs w:val="19"/>
          <w:lang/>
        </w:rPr>
        <w:fldChar w:fldCharType="begin"/>
      </w:r>
      <w:r>
        <w:rPr>
          <w:rFonts w:ascii="Arial" w:hAnsi="Arial" w:cs="Arial"/>
          <w:color w:val="000000"/>
          <w:sz w:val="19"/>
          <w:szCs w:val="19"/>
          <w:lang/>
        </w:rPr>
        <w:instrText xml:space="preserve"> HYPERLINK "http://en.wikipedia.org/wiki/Lebesgue_measure" \o "Lebesgue measure" </w:instrText>
      </w:r>
      <w:r>
        <w:rPr>
          <w:rFonts w:ascii="Arial" w:hAnsi="Arial" w:cs="Arial"/>
          <w:color w:val="000000"/>
          <w:sz w:val="19"/>
          <w:szCs w:val="19"/>
          <w:lang/>
        </w:rPr>
        <w:fldChar w:fldCharType="separate"/>
      </w:r>
      <w:r>
        <w:rPr>
          <w:rStyle w:val="Hyperlink"/>
          <w:rFonts w:ascii="Arial" w:hAnsi="Arial" w:cs="Arial"/>
          <w:color w:val="0B0080"/>
          <w:sz w:val="19"/>
          <w:szCs w:val="19"/>
          <w:lang/>
        </w:rPr>
        <w:t>Lebesgue</w:t>
      </w:r>
      <w:proofErr w:type="spellEnd"/>
      <w:r>
        <w:rPr>
          <w:rStyle w:val="Hyperlink"/>
          <w:rFonts w:ascii="Arial" w:hAnsi="Arial" w:cs="Arial"/>
          <w:color w:val="0B0080"/>
          <w:sz w:val="19"/>
          <w:szCs w:val="19"/>
          <w:lang/>
        </w:rPr>
        <w:t xml:space="preserve"> measure</w:t>
      </w:r>
      <w:r>
        <w:rPr>
          <w:rFonts w:ascii="Arial" w:hAnsi="Arial" w:cs="Arial"/>
          <w:color w:val="000000"/>
          <w:sz w:val="19"/>
          <w:szCs w:val="19"/>
          <w:lang/>
        </w:rPr>
        <w:fldChar w:fldCharType="end"/>
      </w:r>
      <w:proofErr w:type="gramStart"/>
      <w:r>
        <w:rPr>
          <w:rFonts w:ascii="Arial" w:hAnsi="Arial" w:cs="Arial"/>
          <w:color w:val="000000"/>
          <w:sz w:val="19"/>
          <w:szCs w:val="19"/>
          <w:lang/>
        </w:rPr>
        <w:t>,</w:t>
      </w:r>
      <w:proofErr w:type="gramEnd"/>
      <w:hyperlink r:id="rId162" w:anchor="cite_note-Rudin-8" w:history="1">
        <w:r>
          <w:rPr>
            <w:rStyle w:val="Hyperlink"/>
            <w:rFonts w:ascii="Arial" w:hAnsi="Arial" w:cs="Arial"/>
            <w:color w:val="0B0080"/>
            <w:sz w:val="19"/>
            <w:szCs w:val="19"/>
            <w:vertAlign w:val="superscript"/>
            <w:lang/>
          </w:rPr>
          <w:t>[8]</w:t>
        </w:r>
      </w:hyperlink>
      <w:r>
        <w:rPr>
          <w:rStyle w:val="apple-converted-space"/>
          <w:rFonts w:ascii="Arial" w:hAnsi="Arial" w:cs="Arial"/>
          <w:color w:val="000000"/>
          <w:sz w:val="19"/>
          <w:szCs w:val="19"/>
          <w:lang/>
        </w:rPr>
        <w:t> </w:t>
      </w:r>
      <w:r>
        <w:rPr>
          <w:rFonts w:ascii="Arial" w:hAnsi="Arial" w:cs="Arial"/>
          <w:color w:val="000000"/>
          <w:sz w:val="19"/>
          <w:szCs w:val="19"/>
          <w:lang/>
        </w:rPr>
        <w:t>though not every subset is measurable.</w:t>
      </w:r>
      <w:hyperlink r:id="rId163" w:anchor="cite_note-9" w:history="1">
        <w:r>
          <w:rPr>
            <w:rStyle w:val="Hyperlink"/>
            <w:rFonts w:ascii="Arial" w:hAnsi="Arial" w:cs="Arial"/>
            <w:color w:val="0B0080"/>
            <w:sz w:val="19"/>
            <w:szCs w:val="19"/>
            <w:vertAlign w:val="superscript"/>
            <w:lang/>
          </w:rPr>
          <w:t>[9]</w:t>
        </w:r>
      </w:hyperlink>
      <w:r>
        <w:rPr>
          <w:rStyle w:val="apple-converted-space"/>
          <w:rFonts w:ascii="Arial" w:hAnsi="Arial" w:cs="Arial"/>
          <w:color w:val="000000"/>
          <w:sz w:val="19"/>
          <w:szCs w:val="19"/>
          <w:lang/>
        </w:rPr>
        <w:t> </w:t>
      </w:r>
      <w:r>
        <w:rPr>
          <w:rFonts w:ascii="Arial" w:hAnsi="Arial" w:cs="Arial"/>
          <w:color w:val="000000"/>
          <w:sz w:val="19"/>
          <w:szCs w:val="19"/>
          <w:lang/>
        </w:rPr>
        <w:t>In general, area in higher mathematics is seen as a special case of</w:t>
      </w:r>
      <w:r>
        <w:rPr>
          <w:rStyle w:val="apple-converted-space"/>
          <w:rFonts w:ascii="Arial" w:hAnsi="Arial" w:cs="Arial"/>
          <w:color w:val="000000"/>
          <w:sz w:val="19"/>
          <w:szCs w:val="19"/>
          <w:lang/>
        </w:rPr>
        <w:t> </w:t>
      </w:r>
      <w:hyperlink r:id="rId164" w:tooltip="Volume" w:history="1">
        <w:r>
          <w:rPr>
            <w:rStyle w:val="Hyperlink"/>
            <w:rFonts w:ascii="Arial" w:hAnsi="Arial" w:cs="Arial"/>
            <w:color w:val="0B0080"/>
            <w:sz w:val="19"/>
            <w:szCs w:val="19"/>
            <w:lang/>
          </w:rPr>
          <w:t>volume</w:t>
        </w:r>
      </w:hyperlink>
      <w:r>
        <w:rPr>
          <w:rStyle w:val="apple-converted-space"/>
          <w:rFonts w:ascii="Arial" w:hAnsi="Arial" w:cs="Arial"/>
          <w:color w:val="000000"/>
          <w:sz w:val="19"/>
          <w:szCs w:val="19"/>
          <w:lang/>
        </w:rPr>
        <w:t> </w:t>
      </w:r>
      <w:r>
        <w:rPr>
          <w:rFonts w:ascii="Arial" w:hAnsi="Arial" w:cs="Arial"/>
          <w:color w:val="000000"/>
          <w:sz w:val="19"/>
          <w:szCs w:val="19"/>
          <w:lang/>
        </w:rPr>
        <w:t>for two-dimensional regions.</w:t>
      </w:r>
      <w:hyperlink r:id="rId165" w:anchor="cite_note-MathWorld-1" w:history="1">
        <w:r>
          <w:rPr>
            <w:rStyle w:val="Hyperlink"/>
            <w:rFonts w:ascii="Arial" w:hAnsi="Arial" w:cs="Arial"/>
            <w:color w:val="0B0080"/>
            <w:sz w:val="19"/>
            <w:szCs w:val="19"/>
            <w:vertAlign w:val="superscript"/>
            <w:lang/>
          </w:rPr>
          <w:t>[1]</w:t>
        </w:r>
      </w:hyperlink>
    </w:p>
    <w:p w:rsidR="0038473A" w:rsidRDefault="0038473A" w:rsidP="0038473A">
      <w:pPr>
        <w:pStyle w:val="NormalWeb"/>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Area can be defined through the use of axioms, defining it as a function of a collection of certain plane figures to the set of real numbers. It can be proved that such a function exists.</w:t>
      </w:r>
    </w:p>
    <w:p w:rsidR="0038473A" w:rsidRDefault="0038473A" w:rsidP="0038473A">
      <w:pPr>
        <w:pStyle w:val="NormalWeb"/>
        <w:shd w:val="clear" w:color="auto" w:fill="FFFFFF"/>
        <w:spacing w:before="96" w:beforeAutospacing="0" w:after="120" w:afterAutospacing="0" w:line="288" w:lineRule="atLeast"/>
        <w:rPr>
          <w:rFonts w:ascii="Arial" w:hAnsi="Arial" w:cs="Arial"/>
          <w:color w:val="000000"/>
          <w:sz w:val="20"/>
          <w:szCs w:val="20"/>
        </w:rPr>
      </w:pPr>
    </w:p>
    <w:bookmarkEnd w:id="38"/>
    <w:p w:rsidR="0038473A" w:rsidRDefault="0038473A"/>
    <w:sectPr w:rsidR="00384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3A"/>
    <w:rsid w:val="0038473A"/>
    <w:rsid w:val="008257D3"/>
    <w:rsid w:val="009B07D1"/>
    <w:rsid w:val="00B4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4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847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7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473A"/>
  </w:style>
  <w:style w:type="character" w:styleId="Hyperlink">
    <w:name w:val="Hyperlink"/>
    <w:basedOn w:val="DefaultParagraphFont"/>
    <w:uiPriority w:val="99"/>
    <w:semiHidden/>
    <w:unhideWhenUsed/>
    <w:rsid w:val="0038473A"/>
    <w:rPr>
      <w:color w:val="0000FF"/>
      <w:u w:val="single"/>
    </w:rPr>
  </w:style>
  <w:style w:type="character" w:customStyle="1" w:styleId="Heading2Char">
    <w:name w:val="Heading 2 Char"/>
    <w:basedOn w:val="DefaultParagraphFont"/>
    <w:link w:val="Heading2"/>
    <w:uiPriority w:val="9"/>
    <w:rsid w:val="0038473A"/>
    <w:rPr>
      <w:rFonts w:ascii="Times New Roman" w:eastAsia="Times New Roman" w:hAnsi="Times New Roman" w:cs="Times New Roman"/>
      <w:b/>
      <w:bCs/>
      <w:sz w:val="36"/>
      <w:szCs w:val="36"/>
    </w:rPr>
  </w:style>
  <w:style w:type="character" w:customStyle="1" w:styleId="mw-headline">
    <w:name w:val="mw-headline"/>
    <w:basedOn w:val="DefaultParagraphFont"/>
    <w:rsid w:val="0038473A"/>
  </w:style>
  <w:style w:type="character" w:customStyle="1" w:styleId="mw-editsection">
    <w:name w:val="mw-editsection"/>
    <w:basedOn w:val="DefaultParagraphFont"/>
    <w:rsid w:val="0038473A"/>
  </w:style>
  <w:style w:type="character" w:customStyle="1" w:styleId="mw-editsection-bracket">
    <w:name w:val="mw-editsection-bracket"/>
    <w:basedOn w:val="DefaultParagraphFont"/>
    <w:rsid w:val="0038473A"/>
  </w:style>
  <w:style w:type="paragraph" w:styleId="BalloonText">
    <w:name w:val="Balloon Text"/>
    <w:basedOn w:val="Normal"/>
    <w:link w:val="BalloonTextChar"/>
    <w:uiPriority w:val="99"/>
    <w:semiHidden/>
    <w:unhideWhenUsed/>
    <w:rsid w:val="0038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3A"/>
    <w:rPr>
      <w:rFonts w:ascii="Tahoma" w:hAnsi="Tahoma" w:cs="Tahoma"/>
      <w:sz w:val="16"/>
      <w:szCs w:val="16"/>
    </w:rPr>
  </w:style>
  <w:style w:type="character" w:customStyle="1" w:styleId="Heading1Char">
    <w:name w:val="Heading 1 Char"/>
    <w:basedOn w:val="DefaultParagraphFont"/>
    <w:link w:val="Heading1"/>
    <w:uiPriority w:val="9"/>
    <w:rsid w:val="0038473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8473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8473A"/>
    <w:rPr>
      <w:b/>
      <w:bCs/>
    </w:rPr>
  </w:style>
  <w:style w:type="character" w:customStyle="1" w:styleId="symbol">
    <w:name w:val="symbol"/>
    <w:basedOn w:val="DefaultParagraphFont"/>
    <w:rsid w:val="003847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4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847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7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473A"/>
  </w:style>
  <w:style w:type="character" w:styleId="Hyperlink">
    <w:name w:val="Hyperlink"/>
    <w:basedOn w:val="DefaultParagraphFont"/>
    <w:uiPriority w:val="99"/>
    <w:semiHidden/>
    <w:unhideWhenUsed/>
    <w:rsid w:val="0038473A"/>
    <w:rPr>
      <w:color w:val="0000FF"/>
      <w:u w:val="single"/>
    </w:rPr>
  </w:style>
  <w:style w:type="character" w:customStyle="1" w:styleId="Heading2Char">
    <w:name w:val="Heading 2 Char"/>
    <w:basedOn w:val="DefaultParagraphFont"/>
    <w:link w:val="Heading2"/>
    <w:uiPriority w:val="9"/>
    <w:rsid w:val="0038473A"/>
    <w:rPr>
      <w:rFonts w:ascii="Times New Roman" w:eastAsia="Times New Roman" w:hAnsi="Times New Roman" w:cs="Times New Roman"/>
      <w:b/>
      <w:bCs/>
      <w:sz w:val="36"/>
      <w:szCs w:val="36"/>
    </w:rPr>
  </w:style>
  <w:style w:type="character" w:customStyle="1" w:styleId="mw-headline">
    <w:name w:val="mw-headline"/>
    <w:basedOn w:val="DefaultParagraphFont"/>
    <w:rsid w:val="0038473A"/>
  </w:style>
  <w:style w:type="character" w:customStyle="1" w:styleId="mw-editsection">
    <w:name w:val="mw-editsection"/>
    <w:basedOn w:val="DefaultParagraphFont"/>
    <w:rsid w:val="0038473A"/>
  </w:style>
  <w:style w:type="character" w:customStyle="1" w:styleId="mw-editsection-bracket">
    <w:name w:val="mw-editsection-bracket"/>
    <w:basedOn w:val="DefaultParagraphFont"/>
    <w:rsid w:val="0038473A"/>
  </w:style>
  <w:style w:type="paragraph" w:styleId="BalloonText">
    <w:name w:val="Balloon Text"/>
    <w:basedOn w:val="Normal"/>
    <w:link w:val="BalloonTextChar"/>
    <w:uiPriority w:val="99"/>
    <w:semiHidden/>
    <w:unhideWhenUsed/>
    <w:rsid w:val="0038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3A"/>
    <w:rPr>
      <w:rFonts w:ascii="Tahoma" w:hAnsi="Tahoma" w:cs="Tahoma"/>
      <w:sz w:val="16"/>
      <w:szCs w:val="16"/>
    </w:rPr>
  </w:style>
  <w:style w:type="character" w:customStyle="1" w:styleId="Heading1Char">
    <w:name w:val="Heading 1 Char"/>
    <w:basedOn w:val="DefaultParagraphFont"/>
    <w:link w:val="Heading1"/>
    <w:uiPriority w:val="9"/>
    <w:rsid w:val="0038473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8473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8473A"/>
    <w:rPr>
      <w:b/>
      <w:bCs/>
    </w:rPr>
  </w:style>
  <w:style w:type="character" w:customStyle="1" w:styleId="symbol">
    <w:name w:val="symbol"/>
    <w:basedOn w:val="DefaultParagraphFont"/>
    <w:rsid w:val="0038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531210">
      <w:bodyDiv w:val="1"/>
      <w:marLeft w:val="0"/>
      <w:marRight w:val="0"/>
      <w:marTop w:val="0"/>
      <w:marBottom w:val="0"/>
      <w:divBdr>
        <w:top w:val="none" w:sz="0" w:space="0" w:color="auto"/>
        <w:left w:val="none" w:sz="0" w:space="0" w:color="auto"/>
        <w:bottom w:val="none" w:sz="0" w:space="0" w:color="auto"/>
        <w:right w:val="none" w:sz="0" w:space="0" w:color="auto"/>
      </w:divBdr>
    </w:div>
    <w:div w:id="924992038">
      <w:bodyDiv w:val="1"/>
      <w:marLeft w:val="0"/>
      <w:marRight w:val="0"/>
      <w:marTop w:val="0"/>
      <w:marBottom w:val="0"/>
      <w:divBdr>
        <w:top w:val="none" w:sz="0" w:space="0" w:color="auto"/>
        <w:left w:val="none" w:sz="0" w:space="0" w:color="auto"/>
        <w:bottom w:val="none" w:sz="0" w:space="0" w:color="auto"/>
        <w:right w:val="none" w:sz="0" w:space="0" w:color="auto"/>
      </w:divBdr>
    </w:div>
    <w:div w:id="951977535">
      <w:bodyDiv w:val="1"/>
      <w:marLeft w:val="0"/>
      <w:marRight w:val="0"/>
      <w:marTop w:val="0"/>
      <w:marBottom w:val="0"/>
      <w:divBdr>
        <w:top w:val="none" w:sz="0" w:space="0" w:color="auto"/>
        <w:left w:val="none" w:sz="0" w:space="0" w:color="auto"/>
        <w:bottom w:val="none" w:sz="0" w:space="0" w:color="auto"/>
        <w:right w:val="none" w:sz="0" w:space="0" w:color="auto"/>
      </w:divBdr>
      <w:divsChild>
        <w:div w:id="1237594087">
          <w:marLeft w:val="0"/>
          <w:marRight w:val="0"/>
          <w:marTop w:val="0"/>
          <w:marBottom w:val="0"/>
          <w:divBdr>
            <w:top w:val="none" w:sz="0" w:space="0" w:color="auto"/>
            <w:left w:val="none" w:sz="0" w:space="0" w:color="auto"/>
            <w:bottom w:val="none" w:sz="0" w:space="0" w:color="auto"/>
            <w:right w:val="none" w:sz="0" w:space="0" w:color="auto"/>
          </w:divBdr>
          <w:divsChild>
            <w:div w:id="65610214">
              <w:marLeft w:val="0"/>
              <w:marRight w:val="0"/>
              <w:marTop w:val="0"/>
              <w:marBottom w:val="0"/>
              <w:divBdr>
                <w:top w:val="none" w:sz="0" w:space="0" w:color="auto"/>
                <w:left w:val="none" w:sz="0" w:space="0" w:color="auto"/>
                <w:bottom w:val="none" w:sz="0" w:space="0" w:color="auto"/>
                <w:right w:val="none" w:sz="0" w:space="0" w:color="auto"/>
              </w:divBdr>
            </w:div>
            <w:div w:id="1764379949">
              <w:marLeft w:val="0"/>
              <w:marRight w:val="0"/>
              <w:marTop w:val="0"/>
              <w:marBottom w:val="0"/>
              <w:divBdr>
                <w:top w:val="none" w:sz="0" w:space="0" w:color="auto"/>
                <w:left w:val="none" w:sz="0" w:space="0" w:color="auto"/>
                <w:bottom w:val="none" w:sz="0" w:space="0" w:color="auto"/>
                <w:right w:val="none" w:sz="0" w:space="0" w:color="auto"/>
              </w:divBdr>
              <w:divsChild>
                <w:div w:id="2091999159">
                  <w:marLeft w:val="0"/>
                  <w:marRight w:val="0"/>
                  <w:marTop w:val="0"/>
                  <w:marBottom w:val="120"/>
                  <w:divBdr>
                    <w:top w:val="none" w:sz="0" w:space="0" w:color="auto"/>
                    <w:left w:val="none" w:sz="0" w:space="0" w:color="auto"/>
                    <w:bottom w:val="none" w:sz="0" w:space="0" w:color="auto"/>
                    <w:right w:val="none" w:sz="0" w:space="0" w:color="auto"/>
                  </w:divBdr>
                </w:div>
                <w:div w:id="9797206">
                  <w:marLeft w:val="336"/>
                  <w:marRight w:val="0"/>
                  <w:marTop w:val="120"/>
                  <w:marBottom w:val="312"/>
                  <w:divBdr>
                    <w:top w:val="none" w:sz="0" w:space="0" w:color="auto"/>
                    <w:left w:val="none" w:sz="0" w:space="0" w:color="auto"/>
                    <w:bottom w:val="none" w:sz="0" w:space="0" w:color="auto"/>
                    <w:right w:val="none" w:sz="0" w:space="0" w:color="auto"/>
                  </w:divBdr>
                  <w:divsChild>
                    <w:div w:id="1818298552">
                      <w:marLeft w:val="0"/>
                      <w:marRight w:val="0"/>
                      <w:marTop w:val="0"/>
                      <w:marBottom w:val="0"/>
                      <w:divBdr>
                        <w:top w:val="single" w:sz="6" w:space="0" w:color="CCCCCC"/>
                        <w:left w:val="single" w:sz="6" w:space="0" w:color="CCCCCC"/>
                        <w:bottom w:val="single" w:sz="6" w:space="0" w:color="CCCCCC"/>
                        <w:right w:val="single" w:sz="6" w:space="0" w:color="CCCCCC"/>
                      </w:divBdr>
                      <w:divsChild>
                        <w:div w:id="57324591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697618">
      <w:bodyDiv w:val="1"/>
      <w:marLeft w:val="0"/>
      <w:marRight w:val="0"/>
      <w:marTop w:val="0"/>
      <w:marBottom w:val="0"/>
      <w:divBdr>
        <w:top w:val="none" w:sz="0" w:space="0" w:color="auto"/>
        <w:left w:val="none" w:sz="0" w:space="0" w:color="auto"/>
        <w:bottom w:val="none" w:sz="0" w:space="0" w:color="auto"/>
        <w:right w:val="none" w:sz="0" w:space="0" w:color="auto"/>
      </w:divBdr>
      <w:divsChild>
        <w:div w:id="1802117499">
          <w:marLeft w:val="336"/>
          <w:marRight w:val="0"/>
          <w:marTop w:val="120"/>
          <w:marBottom w:val="312"/>
          <w:divBdr>
            <w:top w:val="none" w:sz="0" w:space="0" w:color="auto"/>
            <w:left w:val="none" w:sz="0" w:space="0" w:color="auto"/>
            <w:bottom w:val="none" w:sz="0" w:space="0" w:color="auto"/>
            <w:right w:val="none" w:sz="0" w:space="0" w:color="auto"/>
          </w:divBdr>
          <w:divsChild>
            <w:div w:id="692221723">
              <w:marLeft w:val="0"/>
              <w:marRight w:val="0"/>
              <w:marTop w:val="0"/>
              <w:marBottom w:val="0"/>
              <w:divBdr>
                <w:top w:val="single" w:sz="6" w:space="0" w:color="CCCCCC"/>
                <w:left w:val="single" w:sz="6" w:space="0" w:color="CCCCCC"/>
                <w:bottom w:val="single" w:sz="6" w:space="0" w:color="CCCCCC"/>
                <w:right w:val="single" w:sz="6" w:space="0" w:color="CCCCCC"/>
              </w:divBdr>
              <w:divsChild>
                <w:div w:id="5525473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59532481">
          <w:marLeft w:val="0"/>
          <w:marRight w:val="0"/>
          <w:marTop w:val="0"/>
          <w:marBottom w:val="120"/>
          <w:divBdr>
            <w:top w:val="none" w:sz="0" w:space="0" w:color="auto"/>
            <w:left w:val="none" w:sz="0" w:space="0" w:color="auto"/>
            <w:bottom w:val="none" w:sz="0" w:space="0" w:color="auto"/>
            <w:right w:val="none" w:sz="0" w:space="0" w:color="auto"/>
          </w:divBdr>
        </w:div>
      </w:divsChild>
    </w:div>
    <w:div w:id="1441025747">
      <w:bodyDiv w:val="1"/>
      <w:marLeft w:val="0"/>
      <w:marRight w:val="0"/>
      <w:marTop w:val="0"/>
      <w:marBottom w:val="0"/>
      <w:divBdr>
        <w:top w:val="none" w:sz="0" w:space="0" w:color="auto"/>
        <w:left w:val="none" w:sz="0" w:space="0" w:color="auto"/>
        <w:bottom w:val="none" w:sz="0" w:space="0" w:color="auto"/>
        <w:right w:val="none" w:sz="0" w:space="0" w:color="auto"/>
      </w:divBdr>
    </w:div>
    <w:div w:id="1659336934">
      <w:bodyDiv w:val="1"/>
      <w:marLeft w:val="0"/>
      <w:marRight w:val="0"/>
      <w:marTop w:val="0"/>
      <w:marBottom w:val="0"/>
      <w:divBdr>
        <w:top w:val="none" w:sz="0" w:space="0" w:color="auto"/>
        <w:left w:val="none" w:sz="0" w:space="0" w:color="auto"/>
        <w:bottom w:val="none" w:sz="0" w:space="0" w:color="auto"/>
        <w:right w:val="none" w:sz="0" w:space="0" w:color="auto"/>
      </w:divBdr>
      <w:divsChild>
        <w:div w:id="1739815051">
          <w:marLeft w:val="0"/>
          <w:marRight w:val="0"/>
          <w:marTop w:val="0"/>
          <w:marBottom w:val="75"/>
          <w:divBdr>
            <w:top w:val="none" w:sz="0" w:space="0" w:color="auto"/>
            <w:left w:val="none" w:sz="0" w:space="0" w:color="auto"/>
            <w:bottom w:val="none" w:sz="0" w:space="0" w:color="auto"/>
            <w:right w:val="none" w:sz="0" w:space="0" w:color="auto"/>
          </w:divBdr>
        </w:div>
        <w:div w:id="364453579">
          <w:marLeft w:val="0"/>
          <w:marRight w:val="0"/>
          <w:marTop w:val="0"/>
          <w:marBottom w:val="75"/>
          <w:divBdr>
            <w:top w:val="none" w:sz="0" w:space="0" w:color="auto"/>
            <w:left w:val="none" w:sz="0" w:space="0" w:color="auto"/>
            <w:bottom w:val="none" w:sz="0" w:space="0" w:color="auto"/>
            <w:right w:val="none" w:sz="0" w:space="0" w:color="auto"/>
          </w:divBdr>
        </w:div>
        <w:div w:id="1653289584">
          <w:marLeft w:val="0"/>
          <w:marRight w:val="0"/>
          <w:marTop w:val="0"/>
          <w:marBottom w:val="75"/>
          <w:divBdr>
            <w:top w:val="none" w:sz="0" w:space="0" w:color="auto"/>
            <w:left w:val="none" w:sz="0" w:space="0" w:color="auto"/>
            <w:bottom w:val="none" w:sz="0" w:space="0" w:color="auto"/>
            <w:right w:val="none" w:sz="0" w:space="0" w:color="auto"/>
          </w:divBdr>
        </w:div>
        <w:div w:id="2143576382">
          <w:marLeft w:val="0"/>
          <w:marRight w:val="0"/>
          <w:marTop w:val="0"/>
          <w:marBottom w:val="75"/>
          <w:divBdr>
            <w:top w:val="none" w:sz="0" w:space="0" w:color="auto"/>
            <w:left w:val="none" w:sz="0" w:space="0" w:color="auto"/>
            <w:bottom w:val="none" w:sz="0" w:space="0" w:color="auto"/>
            <w:right w:val="none" w:sz="0" w:space="0" w:color="auto"/>
          </w:divBdr>
        </w:div>
        <w:div w:id="78226796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omplex_systems" TargetMode="External"/><Relationship Id="rId117" Type="http://schemas.openxmlformats.org/officeDocument/2006/relationships/hyperlink" Target="http://en.wikipedia.org/wiki/Two-dimensional" TargetMode="External"/><Relationship Id="rId21" Type="http://schemas.openxmlformats.org/officeDocument/2006/relationships/hyperlink" Target="http://en.wikipedia.org/wiki/Science" TargetMode="External"/><Relationship Id="rId42" Type="http://schemas.openxmlformats.org/officeDocument/2006/relationships/hyperlink" Target="http://en.wikipedia.org/wiki/Ancient_Greek" TargetMode="External"/><Relationship Id="rId47" Type="http://schemas.openxmlformats.org/officeDocument/2006/relationships/hyperlink" Target="http://en.wikipedia.org/wiki/Trigonometry" TargetMode="External"/><Relationship Id="rId63" Type="http://schemas.openxmlformats.org/officeDocument/2006/relationships/hyperlink" Target="http://en.wikipedia.org/wiki/Hyperbolic_geometry" TargetMode="External"/><Relationship Id="rId68" Type="http://schemas.openxmlformats.org/officeDocument/2006/relationships/hyperlink" Target="http://en.wikipedia.org/wiki/Sextant" TargetMode="External"/><Relationship Id="rId84" Type="http://schemas.openxmlformats.org/officeDocument/2006/relationships/hyperlink" Target="http://en.wikipedia.org/wiki/Probability_theory" TargetMode="External"/><Relationship Id="rId89" Type="http://schemas.openxmlformats.org/officeDocument/2006/relationships/hyperlink" Target="http://en.wikipedia.org/wiki/Ultrasound" TargetMode="External"/><Relationship Id="rId112" Type="http://schemas.openxmlformats.org/officeDocument/2006/relationships/image" Target="media/image3.png"/><Relationship Id="rId133" Type="http://schemas.openxmlformats.org/officeDocument/2006/relationships/hyperlink" Target="http://en.wikipedia.org/wiki/Area" TargetMode="External"/><Relationship Id="rId138" Type="http://schemas.openxmlformats.org/officeDocument/2006/relationships/hyperlink" Target="http://en.wikipedia.org/wiki/Formula" TargetMode="External"/><Relationship Id="rId154" Type="http://schemas.openxmlformats.org/officeDocument/2006/relationships/hyperlink" Target="http://en.wikipedia.org/wiki/Greek_mathematics" TargetMode="External"/><Relationship Id="rId159" Type="http://schemas.openxmlformats.org/officeDocument/2006/relationships/hyperlink" Target="http://en.wikipedia.org/wiki/Differential_geometry" TargetMode="External"/><Relationship Id="rId16" Type="http://schemas.openxmlformats.org/officeDocument/2006/relationships/hyperlink" Target="http://en.wikipedia.org/wiki/Areas_of_study" TargetMode="External"/><Relationship Id="rId107" Type="http://schemas.openxmlformats.org/officeDocument/2006/relationships/hyperlink" Target="http://en.wikipedia.org/wiki/Cartography" TargetMode="External"/><Relationship Id="rId11" Type="http://schemas.openxmlformats.org/officeDocument/2006/relationships/hyperlink" Target="http://en.wikipedia.org/wiki/Event_(probability_theory)" TargetMode="External"/><Relationship Id="rId32" Type="http://schemas.openxmlformats.org/officeDocument/2006/relationships/hyperlink" Target="http://en.wikipedia.org/wiki/Groupthink" TargetMode="External"/><Relationship Id="rId37" Type="http://schemas.openxmlformats.org/officeDocument/2006/relationships/hyperlink" Target="http://en.wikipedia.org/wiki/Warranty" TargetMode="External"/><Relationship Id="rId53" Type="http://schemas.openxmlformats.org/officeDocument/2006/relationships/hyperlink" Target="http://en.wikipedia.org/wiki/Periodic_function" TargetMode="External"/><Relationship Id="rId58" Type="http://schemas.openxmlformats.org/officeDocument/2006/relationships/hyperlink" Target="http://en.wikipedia.org/wiki/Sphere" TargetMode="External"/><Relationship Id="rId74" Type="http://schemas.openxmlformats.org/officeDocument/2006/relationships/hyperlink" Target="http://en.wikipedia.org/wiki/Satellite_navigation_system" TargetMode="External"/><Relationship Id="rId79" Type="http://schemas.openxmlformats.org/officeDocument/2006/relationships/hyperlink" Target="http://en.wikipedia.org/wiki/Music_theory" TargetMode="External"/><Relationship Id="rId102" Type="http://schemas.openxmlformats.org/officeDocument/2006/relationships/hyperlink" Target="http://en.wikipedia.org/wiki/Economics" TargetMode="External"/><Relationship Id="rId123" Type="http://schemas.openxmlformats.org/officeDocument/2006/relationships/hyperlink" Target="http://en.wikipedia.org/wiki/Area" TargetMode="External"/><Relationship Id="rId128" Type="http://schemas.openxmlformats.org/officeDocument/2006/relationships/hyperlink" Target="http://en.wikipedia.org/wiki/Solid_geometry" TargetMode="External"/><Relationship Id="rId144" Type="http://schemas.openxmlformats.org/officeDocument/2006/relationships/hyperlink" Target="http://en.wikipedia.org/wiki/Area" TargetMode="External"/><Relationship Id="rId149" Type="http://schemas.openxmlformats.org/officeDocument/2006/relationships/hyperlink" Target="http://en.wikipedia.org/wiki/Cone_(geometry)" TargetMode="External"/><Relationship Id="rId5" Type="http://schemas.openxmlformats.org/officeDocument/2006/relationships/hyperlink" Target="http://en.wikipedia.org/wiki/Measure_(mathematics)" TargetMode="External"/><Relationship Id="rId90" Type="http://schemas.openxmlformats.org/officeDocument/2006/relationships/hyperlink" Target="http://en.wikipedia.org/wiki/Pharmacy" TargetMode="External"/><Relationship Id="rId95" Type="http://schemas.openxmlformats.org/officeDocument/2006/relationships/hyperlink" Target="http://en.wikipedia.org/wiki/Meteorology" TargetMode="External"/><Relationship Id="rId160" Type="http://schemas.openxmlformats.org/officeDocument/2006/relationships/hyperlink" Target="http://en.wikipedia.org/wiki/Area" TargetMode="External"/><Relationship Id="rId165" Type="http://schemas.openxmlformats.org/officeDocument/2006/relationships/hyperlink" Target="http://en.wikipedia.org/wiki/Area" TargetMode="External"/><Relationship Id="rId22" Type="http://schemas.openxmlformats.org/officeDocument/2006/relationships/hyperlink" Target="http://en.wikipedia.org/wiki/Physics" TargetMode="External"/><Relationship Id="rId27" Type="http://schemas.openxmlformats.org/officeDocument/2006/relationships/hyperlink" Target="http://en.wikipedia.org/wiki/Probability" TargetMode="External"/><Relationship Id="rId43" Type="http://schemas.openxmlformats.org/officeDocument/2006/relationships/hyperlink" Target="http://en.wikipedia.org/wiki/Trigonometry" TargetMode="External"/><Relationship Id="rId48" Type="http://schemas.openxmlformats.org/officeDocument/2006/relationships/hyperlink" Target="http://en.wikipedia.org/wiki/Angle" TargetMode="External"/><Relationship Id="rId64" Type="http://schemas.openxmlformats.org/officeDocument/2006/relationships/hyperlink" Target="http://en.wikipedia.org/wiki/School" TargetMode="External"/><Relationship Id="rId69" Type="http://schemas.openxmlformats.org/officeDocument/2006/relationships/hyperlink" Target="http://en.wikipedia.org/wiki/Marine_chronometer" TargetMode="External"/><Relationship Id="rId113" Type="http://schemas.openxmlformats.org/officeDocument/2006/relationships/hyperlink" Target="http://en.wikipedia.org/wiki/Shapes" TargetMode="External"/><Relationship Id="rId118" Type="http://schemas.openxmlformats.org/officeDocument/2006/relationships/hyperlink" Target="http://en.wikipedia.org/wiki/Surface" TargetMode="External"/><Relationship Id="rId134" Type="http://schemas.openxmlformats.org/officeDocument/2006/relationships/hyperlink" Target="http://en.wikipedia.org/wiki/Mathematics" TargetMode="External"/><Relationship Id="rId139" Type="http://schemas.openxmlformats.org/officeDocument/2006/relationships/hyperlink" Target="http://en.wikipedia.org/wiki/Triangle" TargetMode="External"/><Relationship Id="rId80" Type="http://schemas.openxmlformats.org/officeDocument/2006/relationships/hyperlink" Target="http://en.wikipedia.org/wiki/Audio_synthesis" TargetMode="External"/><Relationship Id="rId85" Type="http://schemas.openxmlformats.org/officeDocument/2006/relationships/hyperlink" Target="http://en.wikipedia.org/wiki/Statistics" TargetMode="External"/><Relationship Id="rId150" Type="http://schemas.openxmlformats.org/officeDocument/2006/relationships/hyperlink" Target="http://en.wikipedia.org/wiki/Cylinder_(geometry)" TargetMode="External"/><Relationship Id="rId155" Type="http://schemas.openxmlformats.org/officeDocument/2006/relationships/hyperlink" Target="http://en.wikipedia.org/wiki/Multivariable_calculus" TargetMode="External"/><Relationship Id="rId12" Type="http://schemas.openxmlformats.org/officeDocument/2006/relationships/hyperlink" Target="http://en.wikipedia.org/wiki/Probability" TargetMode="External"/><Relationship Id="rId17" Type="http://schemas.openxmlformats.org/officeDocument/2006/relationships/hyperlink" Target="http://en.wikipedia.org/wiki/Mathematics" TargetMode="External"/><Relationship Id="rId33" Type="http://schemas.openxmlformats.org/officeDocument/2006/relationships/hyperlink" Target="http://en.wikipedia.org/wiki/Probability" TargetMode="External"/><Relationship Id="rId38" Type="http://schemas.openxmlformats.org/officeDocument/2006/relationships/hyperlink" Target="http://en.wikipedia.org/wiki/Probability" TargetMode="External"/><Relationship Id="rId59" Type="http://schemas.openxmlformats.org/officeDocument/2006/relationships/hyperlink" Target="http://en.wikipedia.org/wiki/Curvature" TargetMode="External"/><Relationship Id="rId103" Type="http://schemas.openxmlformats.org/officeDocument/2006/relationships/hyperlink" Target="http://en.wikipedia.org/wiki/Electrical_engineering" TargetMode="External"/><Relationship Id="rId108" Type="http://schemas.openxmlformats.org/officeDocument/2006/relationships/hyperlink" Target="http://en.wikipedia.org/wiki/Crystallography" TargetMode="External"/><Relationship Id="rId124" Type="http://schemas.openxmlformats.org/officeDocument/2006/relationships/hyperlink" Target="http://en.wikipedia.org/wiki/Analogy" TargetMode="External"/><Relationship Id="rId129" Type="http://schemas.openxmlformats.org/officeDocument/2006/relationships/hyperlink" Target="http://en.wikipedia.org/wiki/Square" TargetMode="External"/><Relationship Id="rId54" Type="http://schemas.openxmlformats.org/officeDocument/2006/relationships/hyperlink" Target="http://en.wikipedia.org/wiki/Surveying" TargetMode="External"/><Relationship Id="rId70" Type="http://schemas.openxmlformats.org/officeDocument/2006/relationships/hyperlink" Target="http://en.wikipedia.org/wiki/Uses_of_trigonometry" TargetMode="External"/><Relationship Id="rId75" Type="http://schemas.openxmlformats.org/officeDocument/2006/relationships/hyperlink" Target="http://en.wikipedia.org/wiki/Periodic_function" TargetMode="External"/><Relationship Id="rId91" Type="http://schemas.openxmlformats.org/officeDocument/2006/relationships/hyperlink" Target="http://en.wikipedia.org/wiki/Chemistry" TargetMode="External"/><Relationship Id="rId96" Type="http://schemas.openxmlformats.org/officeDocument/2006/relationships/hyperlink" Target="http://en.wikipedia.org/wiki/Oceanography" TargetMode="External"/><Relationship Id="rId140" Type="http://schemas.openxmlformats.org/officeDocument/2006/relationships/hyperlink" Target="http://en.wikipedia.org/wiki/Rectangle" TargetMode="External"/><Relationship Id="rId145" Type="http://schemas.openxmlformats.org/officeDocument/2006/relationships/hyperlink" Target="http://en.wikipedia.org/wiki/Calculus" TargetMode="External"/><Relationship Id="rId161" Type="http://schemas.openxmlformats.org/officeDocument/2006/relationships/hyperlink" Target="http://en.wikipedia.org/wiki/Analysis" TargetMode="External"/><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Estimation" TargetMode="External"/><Relationship Id="rId15" Type="http://schemas.openxmlformats.org/officeDocument/2006/relationships/hyperlink" Target="http://en.wikipedia.org/wiki/Probability_axioms" TargetMode="External"/><Relationship Id="rId23" Type="http://schemas.openxmlformats.org/officeDocument/2006/relationships/hyperlink" Target="http://en.wikipedia.org/wiki/Artificial_intelligence" TargetMode="External"/><Relationship Id="rId28" Type="http://schemas.openxmlformats.org/officeDocument/2006/relationships/hyperlink" Target="http://en.wikipedia.org/wiki/Risk" TargetMode="External"/><Relationship Id="rId36" Type="http://schemas.openxmlformats.org/officeDocument/2006/relationships/hyperlink" Target="http://en.wikipedia.org/wiki/Reliability_theory" TargetMode="External"/><Relationship Id="rId49" Type="http://schemas.openxmlformats.org/officeDocument/2006/relationships/hyperlink" Target="http://en.wikipedia.org/wiki/Trigonometric_functions" TargetMode="External"/><Relationship Id="rId57" Type="http://schemas.openxmlformats.org/officeDocument/2006/relationships/hyperlink" Target="http://en.wikipedia.org/wiki/Spherical_trigonometry" TargetMode="External"/><Relationship Id="rId106" Type="http://schemas.openxmlformats.org/officeDocument/2006/relationships/hyperlink" Target="http://en.wikipedia.org/wiki/Computer_graphics" TargetMode="External"/><Relationship Id="rId114" Type="http://schemas.openxmlformats.org/officeDocument/2006/relationships/hyperlink" Target="http://en.wikipedia.org/wiki/Approximation" TargetMode="External"/><Relationship Id="rId119" Type="http://schemas.openxmlformats.org/officeDocument/2006/relationships/hyperlink" Target="http://en.wikipedia.org/wiki/Shape" TargetMode="External"/><Relationship Id="rId127" Type="http://schemas.openxmlformats.org/officeDocument/2006/relationships/hyperlink" Target="http://en.wikipedia.org/wiki/Volume" TargetMode="External"/><Relationship Id="rId10" Type="http://schemas.openxmlformats.org/officeDocument/2006/relationships/hyperlink" Target="http://en.wikipedia.org/wiki/Probability" TargetMode="External"/><Relationship Id="rId31" Type="http://schemas.openxmlformats.org/officeDocument/2006/relationships/hyperlink" Target="http://en.wikipedia.org/wiki/Behavioral_finance" TargetMode="External"/><Relationship Id="rId44" Type="http://schemas.openxmlformats.org/officeDocument/2006/relationships/hyperlink" Target="http://en.wikipedia.org/wiki/Mathematics" TargetMode="External"/><Relationship Id="rId52" Type="http://schemas.openxmlformats.org/officeDocument/2006/relationships/hyperlink" Target="http://en.wikipedia.org/wiki/Wave_equation" TargetMode="External"/><Relationship Id="rId60" Type="http://schemas.openxmlformats.org/officeDocument/2006/relationships/hyperlink" Target="http://en.wikipedia.org/wiki/Elliptic_geometry" TargetMode="External"/><Relationship Id="rId65" Type="http://schemas.openxmlformats.org/officeDocument/2006/relationships/hyperlink" Target="http://en.wikipedia.org/wiki/File:Frieberger_drum_marine_sextant.jpg" TargetMode="External"/><Relationship Id="rId73" Type="http://schemas.openxmlformats.org/officeDocument/2006/relationships/hyperlink" Target="http://en.wikipedia.org/wiki/Geography" TargetMode="External"/><Relationship Id="rId78" Type="http://schemas.openxmlformats.org/officeDocument/2006/relationships/hyperlink" Target="http://en.wikipedia.org/wiki/Navigation" TargetMode="External"/><Relationship Id="rId81" Type="http://schemas.openxmlformats.org/officeDocument/2006/relationships/hyperlink" Target="http://en.wikipedia.org/wiki/Acoustics" TargetMode="External"/><Relationship Id="rId86" Type="http://schemas.openxmlformats.org/officeDocument/2006/relationships/hyperlink" Target="http://en.wikipedia.org/wiki/Biology" TargetMode="External"/><Relationship Id="rId94" Type="http://schemas.openxmlformats.org/officeDocument/2006/relationships/hyperlink" Target="http://en.wikipedia.org/wiki/Seismology" TargetMode="External"/><Relationship Id="rId99" Type="http://schemas.openxmlformats.org/officeDocument/2006/relationships/hyperlink" Target="http://en.wikipedia.org/wiki/Geodesy" TargetMode="External"/><Relationship Id="rId101" Type="http://schemas.openxmlformats.org/officeDocument/2006/relationships/hyperlink" Target="http://en.wikipedia.org/wiki/Phonetics" TargetMode="External"/><Relationship Id="rId122" Type="http://schemas.openxmlformats.org/officeDocument/2006/relationships/hyperlink" Target="http://en.wikipedia.org/wiki/Paint" TargetMode="External"/><Relationship Id="rId130" Type="http://schemas.openxmlformats.org/officeDocument/2006/relationships/hyperlink" Target="http://en.wikipedia.org/wiki/Area" TargetMode="External"/><Relationship Id="rId135" Type="http://schemas.openxmlformats.org/officeDocument/2006/relationships/hyperlink" Target="http://en.wikipedia.org/wiki/Unit_square" TargetMode="External"/><Relationship Id="rId143" Type="http://schemas.openxmlformats.org/officeDocument/2006/relationships/hyperlink" Target="http://en.wikipedia.org/wiki/Polygon_triangulation" TargetMode="External"/><Relationship Id="rId148" Type="http://schemas.openxmlformats.org/officeDocument/2006/relationships/hyperlink" Target="http://en.wikipedia.org/wiki/Sphere" TargetMode="External"/><Relationship Id="rId151" Type="http://schemas.openxmlformats.org/officeDocument/2006/relationships/hyperlink" Target="http://en.wikipedia.org/wiki/Surface_area" TargetMode="External"/><Relationship Id="rId156" Type="http://schemas.openxmlformats.org/officeDocument/2006/relationships/hyperlink" Target="http://en.wikipedia.org/wiki/Geometry" TargetMode="External"/><Relationship Id="rId164" Type="http://schemas.openxmlformats.org/officeDocument/2006/relationships/hyperlink" Target="http://en.wikipedia.org/wiki/Volume" TargetMode="External"/><Relationship Id="rId4" Type="http://schemas.openxmlformats.org/officeDocument/2006/relationships/webSettings" Target="webSettings.xml"/><Relationship Id="rId9" Type="http://schemas.openxmlformats.org/officeDocument/2006/relationships/hyperlink" Target="http://en.wikipedia.org/wiki/Probability" TargetMode="External"/><Relationship Id="rId13" Type="http://schemas.openxmlformats.org/officeDocument/2006/relationships/hyperlink" Target="http://en.wikipedia.org/wiki/Mathematics" TargetMode="External"/><Relationship Id="rId18" Type="http://schemas.openxmlformats.org/officeDocument/2006/relationships/hyperlink" Target="http://en.wikipedia.org/wiki/Statistics" TargetMode="External"/><Relationship Id="rId39" Type="http://schemas.openxmlformats.org/officeDocument/2006/relationships/hyperlink" Target="http://en.wikipedia.org/wiki/Cache_language_model" TargetMode="External"/><Relationship Id="rId109" Type="http://schemas.openxmlformats.org/officeDocument/2006/relationships/hyperlink" Target="http://en.wikipedia.org/wiki/Game_development" TargetMode="External"/><Relationship Id="rId34" Type="http://schemas.openxmlformats.org/officeDocument/2006/relationships/hyperlink" Target="http://en.wikipedia.org/wiki/Reliability_theory_of_aging_and_longevity" TargetMode="External"/><Relationship Id="rId50" Type="http://schemas.openxmlformats.org/officeDocument/2006/relationships/hyperlink" Target="http://en.wikipedia.org/wiki/Pure_mathematics" TargetMode="External"/><Relationship Id="rId55" Type="http://schemas.openxmlformats.org/officeDocument/2006/relationships/hyperlink" Target="http://en.wikipedia.org/wiki/Planar" TargetMode="External"/><Relationship Id="rId76" Type="http://schemas.openxmlformats.org/officeDocument/2006/relationships/hyperlink" Target="http://en.wikipedia.org/wiki/Light" TargetMode="External"/><Relationship Id="rId97" Type="http://schemas.openxmlformats.org/officeDocument/2006/relationships/hyperlink" Target="http://en.wikipedia.org/wiki/Physical_science" TargetMode="External"/><Relationship Id="rId104" Type="http://schemas.openxmlformats.org/officeDocument/2006/relationships/hyperlink" Target="http://en.wikipedia.org/wiki/Mechanical_engineering" TargetMode="External"/><Relationship Id="rId120" Type="http://schemas.openxmlformats.org/officeDocument/2006/relationships/hyperlink" Target="http://en.wikipedia.org/wiki/Planar_lamina" TargetMode="External"/><Relationship Id="rId125" Type="http://schemas.openxmlformats.org/officeDocument/2006/relationships/hyperlink" Target="http://en.wikipedia.org/wiki/Length" TargetMode="External"/><Relationship Id="rId141" Type="http://schemas.openxmlformats.org/officeDocument/2006/relationships/hyperlink" Target="http://en.wikipedia.org/wiki/Circle" TargetMode="External"/><Relationship Id="rId146" Type="http://schemas.openxmlformats.org/officeDocument/2006/relationships/hyperlink" Target="http://en.wikipedia.org/wiki/History_of_calculus" TargetMode="External"/><Relationship Id="rId167" Type="http://schemas.openxmlformats.org/officeDocument/2006/relationships/theme" Target="theme/theme1.xml"/><Relationship Id="rId7" Type="http://schemas.openxmlformats.org/officeDocument/2006/relationships/hyperlink" Target="http://en.wikipedia.org/wiki/Likelihood_function" TargetMode="External"/><Relationship Id="rId71" Type="http://schemas.openxmlformats.org/officeDocument/2006/relationships/hyperlink" Target="http://en.wikipedia.org/wiki/Triangulation" TargetMode="External"/><Relationship Id="rId92" Type="http://schemas.openxmlformats.org/officeDocument/2006/relationships/hyperlink" Target="http://en.wikipedia.org/wiki/Number_theory" TargetMode="External"/><Relationship Id="rId162" Type="http://schemas.openxmlformats.org/officeDocument/2006/relationships/hyperlink" Target="http://en.wikipedia.org/wiki/Area" TargetMode="External"/><Relationship Id="rId2" Type="http://schemas.microsoft.com/office/2007/relationships/stylesWithEffects" Target="stylesWithEffects.xml"/><Relationship Id="rId29" Type="http://schemas.openxmlformats.org/officeDocument/2006/relationships/hyperlink" Target="http://en.wikipedia.org/wiki/Financial_market" TargetMode="External"/><Relationship Id="rId24" Type="http://schemas.openxmlformats.org/officeDocument/2006/relationships/hyperlink" Target="http://en.wikipedia.org/wiki/Machine_learning" TargetMode="External"/><Relationship Id="rId40" Type="http://schemas.openxmlformats.org/officeDocument/2006/relationships/hyperlink" Target="http://en.wikipedia.org/wiki/Statistical_Language_Model" TargetMode="External"/><Relationship Id="rId45" Type="http://schemas.openxmlformats.org/officeDocument/2006/relationships/hyperlink" Target="http://en.wikipedia.org/wiki/Triangle" TargetMode="External"/><Relationship Id="rId66" Type="http://schemas.openxmlformats.org/officeDocument/2006/relationships/image" Target="media/image1.jpeg"/><Relationship Id="rId87" Type="http://schemas.openxmlformats.org/officeDocument/2006/relationships/hyperlink" Target="http://en.wikipedia.org/wiki/Medical_imaging" TargetMode="External"/><Relationship Id="rId110" Type="http://schemas.openxmlformats.org/officeDocument/2006/relationships/hyperlink" Target="http://en.wikipedia.org/wiki/Area_(disambiguation)" TargetMode="External"/><Relationship Id="rId115" Type="http://schemas.openxmlformats.org/officeDocument/2006/relationships/hyperlink" Target="http://en.wikipedia.org/wiki/Square" TargetMode="External"/><Relationship Id="rId131" Type="http://schemas.openxmlformats.org/officeDocument/2006/relationships/hyperlink" Target="http://en.wikipedia.org/wiki/International_System_of_Units" TargetMode="External"/><Relationship Id="rId136" Type="http://schemas.openxmlformats.org/officeDocument/2006/relationships/hyperlink" Target="http://en.wikipedia.org/wiki/Dimensionless_quantity" TargetMode="External"/><Relationship Id="rId157" Type="http://schemas.openxmlformats.org/officeDocument/2006/relationships/hyperlink" Target="http://en.wikipedia.org/wiki/Determinant" TargetMode="External"/><Relationship Id="rId61" Type="http://schemas.openxmlformats.org/officeDocument/2006/relationships/hyperlink" Target="http://en.wikipedia.org/wiki/Astronomy" TargetMode="External"/><Relationship Id="rId82" Type="http://schemas.openxmlformats.org/officeDocument/2006/relationships/hyperlink" Target="http://en.wikipedia.org/wiki/Optics" TargetMode="External"/><Relationship Id="rId152" Type="http://schemas.openxmlformats.org/officeDocument/2006/relationships/hyperlink" Target="http://en.wikipedia.org/wiki/Area" TargetMode="External"/><Relationship Id="rId19" Type="http://schemas.openxmlformats.org/officeDocument/2006/relationships/hyperlink" Target="http://en.wikipedia.org/wiki/Finance" TargetMode="External"/><Relationship Id="rId14" Type="http://schemas.openxmlformats.org/officeDocument/2006/relationships/hyperlink" Target="http://en.wikipedia.org/wiki/Probability_theory" TargetMode="External"/><Relationship Id="rId30" Type="http://schemas.openxmlformats.org/officeDocument/2006/relationships/hyperlink" Target="http://en.wikipedia.org/wiki/Environmental_regulation" TargetMode="External"/><Relationship Id="rId35" Type="http://schemas.openxmlformats.org/officeDocument/2006/relationships/hyperlink" Target="http://en.wikipedia.org/wiki/Automobiles" TargetMode="External"/><Relationship Id="rId56" Type="http://schemas.openxmlformats.org/officeDocument/2006/relationships/hyperlink" Target="http://en.wikipedia.org/wiki/Right_angle" TargetMode="External"/><Relationship Id="rId77" Type="http://schemas.openxmlformats.org/officeDocument/2006/relationships/hyperlink" Target="http://en.wikipedia.org/wiki/Astronomy" TargetMode="External"/><Relationship Id="rId100" Type="http://schemas.openxmlformats.org/officeDocument/2006/relationships/hyperlink" Target="http://en.wikipedia.org/wiki/Architecture" TargetMode="External"/><Relationship Id="rId105" Type="http://schemas.openxmlformats.org/officeDocument/2006/relationships/hyperlink" Target="http://en.wikipedia.org/wiki/Civil_engineering" TargetMode="External"/><Relationship Id="rId126" Type="http://schemas.openxmlformats.org/officeDocument/2006/relationships/hyperlink" Target="http://en.wikipedia.org/wiki/Plane_curve" TargetMode="External"/><Relationship Id="rId147" Type="http://schemas.openxmlformats.org/officeDocument/2006/relationships/hyperlink" Target="http://en.wikipedia.org/wiki/Area" TargetMode="External"/><Relationship Id="rId8" Type="http://schemas.openxmlformats.org/officeDocument/2006/relationships/hyperlink" Target="http://en.wikipedia.org/wiki/Event_(probability_theory)" TargetMode="External"/><Relationship Id="rId51" Type="http://schemas.openxmlformats.org/officeDocument/2006/relationships/hyperlink" Target="http://en.wikipedia.org/wiki/Fourier_Transform" TargetMode="External"/><Relationship Id="rId72" Type="http://schemas.openxmlformats.org/officeDocument/2006/relationships/hyperlink" Target="http://en.wikipedia.org/wiki/Astronomy" TargetMode="External"/><Relationship Id="rId93" Type="http://schemas.openxmlformats.org/officeDocument/2006/relationships/hyperlink" Target="http://en.wikipedia.org/wiki/Cryptology" TargetMode="External"/><Relationship Id="rId98" Type="http://schemas.openxmlformats.org/officeDocument/2006/relationships/hyperlink" Target="http://en.wikipedia.org/wiki/Surveying" TargetMode="External"/><Relationship Id="rId121" Type="http://schemas.openxmlformats.org/officeDocument/2006/relationships/hyperlink" Target="http://en.wikipedia.org/wiki/Plane_(geometry)" TargetMode="External"/><Relationship Id="rId142" Type="http://schemas.openxmlformats.org/officeDocument/2006/relationships/hyperlink" Target="http://en.wikipedia.org/wiki/Polygon" TargetMode="External"/><Relationship Id="rId163" Type="http://schemas.openxmlformats.org/officeDocument/2006/relationships/hyperlink" Target="http://en.wikipedia.org/wiki/Area" TargetMode="External"/><Relationship Id="rId3" Type="http://schemas.openxmlformats.org/officeDocument/2006/relationships/settings" Target="settings.xml"/><Relationship Id="rId25" Type="http://schemas.openxmlformats.org/officeDocument/2006/relationships/hyperlink" Target="http://en.wikipedia.org/wiki/Philosophy" TargetMode="External"/><Relationship Id="rId46" Type="http://schemas.openxmlformats.org/officeDocument/2006/relationships/hyperlink" Target="http://en.wikipedia.org/wiki/Geometry" TargetMode="External"/><Relationship Id="rId67" Type="http://schemas.openxmlformats.org/officeDocument/2006/relationships/image" Target="media/image2.png"/><Relationship Id="rId116" Type="http://schemas.openxmlformats.org/officeDocument/2006/relationships/hyperlink" Target="http://en.wikipedia.org/wiki/Quantity" TargetMode="External"/><Relationship Id="rId137" Type="http://schemas.openxmlformats.org/officeDocument/2006/relationships/hyperlink" Target="http://en.wikipedia.org/wiki/Real_number" TargetMode="External"/><Relationship Id="rId158" Type="http://schemas.openxmlformats.org/officeDocument/2006/relationships/hyperlink" Target="http://en.wikipedia.org/wiki/Linear_algebra" TargetMode="External"/><Relationship Id="rId20" Type="http://schemas.openxmlformats.org/officeDocument/2006/relationships/hyperlink" Target="http://en.wikipedia.org/wiki/Gambling" TargetMode="External"/><Relationship Id="rId41" Type="http://schemas.openxmlformats.org/officeDocument/2006/relationships/hyperlink" Target="http://en.wikipedia.org/wiki/Natural_language_processing" TargetMode="External"/><Relationship Id="rId62" Type="http://schemas.openxmlformats.org/officeDocument/2006/relationships/hyperlink" Target="http://en.wikipedia.org/wiki/Navigation" TargetMode="External"/><Relationship Id="rId83" Type="http://schemas.openxmlformats.org/officeDocument/2006/relationships/hyperlink" Target="http://en.wikipedia.org/wiki/Electronics" TargetMode="External"/><Relationship Id="rId88" Type="http://schemas.openxmlformats.org/officeDocument/2006/relationships/hyperlink" Target="http://en.wikipedia.org/wiki/CAT_scan" TargetMode="External"/><Relationship Id="rId111" Type="http://schemas.openxmlformats.org/officeDocument/2006/relationships/hyperlink" Target="http://en.wikipedia.org/wiki/File:Area.svg" TargetMode="External"/><Relationship Id="rId132" Type="http://schemas.openxmlformats.org/officeDocument/2006/relationships/hyperlink" Target="http://en.wikipedia.org/wiki/Square_metre" TargetMode="External"/><Relationship Id="rId153" Type="http://schemas.openxmlformats.org/officeDocument/2006/relationships/hyperlink" Target="http://en.wikipedia.org/wiki/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MATA DI</dc:creator>
  <cp:lastModifiedBy>JAI MATA DI</cp:lastModifiedBy>
  <cp:revision>2</cp:revision>
  <dcterms:created xsi:type="dcterms:W3CDTF">2014-02-20T18:35:00Z</dcterms:created>
  <dcterms:modified xsi:type="dcterms:W3CDTF">2014-02-20T19:45:00Z</dcterms:modified>
</cp:coreProperties>
</file>