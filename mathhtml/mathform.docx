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1"/>
        <w:gridCol w:w="173"/>
        <w:gridCol w:w="6"/>
      </w:tblGrid>
      <w:tr w:rsidR="00100CC7" w:rsidRPr="00100CC7" w:rsidTr="00100CC7">
        <w:trPr>
          <w:tblCellSpacing w:w="0" w:type="dxa"/>
        </w:trPr>
        <w:tc>
          <w:tcPr>
            <w:tcW w:w="0" w:type="auto"/>
            <w:hideMark/>
          </w:tcPr>
          <w:p w:rsidR="00100CC7" w:rsidRPr="00100CC7" w:rsidRDefault="00100CC7" w:rsidP="00100CC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sin(-x) = -sin(x)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br/>
            </w:r>
            <w:proofErr w:type="spellStart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csc</w:t>
            </w:r>
            <w:proofErr w:type="spellEnd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(-x) = -</w:t>
            </w:r>
            <w:proofErr w:type="spellStart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csc</w:t>
            </w:r>
            <w:proofErr w:type="spellEnd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(x)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br/>
            </w:r>
            <w:proofErr w:type="spellStart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cos</w:t>
            </w:r>
            <w:proofErr w:type="spellEnd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 xml:space="preserve">(-x) = </w:t>
            </w:r>
            <w:proofErr w:type="spellStart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cos</w:t>
            </w:r>
            <w:proofErr w:type="spellEnd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(x)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br/>
              <w:t>sec(-x) = sec(x)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br/>
              <w:t>tan(-x) = -tan(x)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br/>
              <w:t>cot(-x) = -cot(x)</w:t>
            </w:r>
          </w:p>
          <w:tbl>
            <w:tblPr>
              <w:tblW w:w="0" w:type="auto"/>
              <w:tblCellSpacing w:w="15" w:type="dxa"/>
              <w:shd w:val="clear" w:color="auto" w:fill="FFFFC0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296"/>
              <w:gridCol w:w="2281"/>
              <w:gridCol w:w="2281"/>
              <w:gridCol w:w="201"/>
            </w:tblGrid>
            <w:tr w:rsidR="00100CC7" w:rsidRPr="00100CC7">
              <w:trPr>
                <w:gridAfter w:val="1"/>
                <w:tblCellSpacing w:w="15" w:type="dxa"/>
              </w:trPr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</w:t>
                  </w: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^2</w:t>
                  </w: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(x) + cos</w:t>
                  </w: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^2</w:t>
                  </w: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(x) = 1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tan</w:t>
                  </w: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^2</w:t>
                  </w: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(x) + 1 = sec</w:t>
                  </w: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^2</w:t>
                  </w: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cot</w:t>
                  </w: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^2</w:t>
                  </w: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(x) + 1 = csc</w:t>
                  </w: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  <w:vertAlign w:val="superscript"/>
                    </w:rPr>
                    <w:t>^2</w:t>
                  </w: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  <w:tr w:rsidR="00100CC7" w:rsidRPr="00100CC7">
              <w:trPr>
                <w:tblCellSpacing w:w="15" w:type="dxa"/>
              </w:trPr>
              <w:tc>
                <w:tcPr>
                  <w:tcW w:w="0" w:type="auto"/>
                  <w:gridSpan w:val="3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sin(x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6200" cy="104775"/>
                        <wp:effectExtent l="0" t="0" r="0" b="9525"/>
                        <wp:docPr id="8" name="Picture 8" descr="http://www.math.com/tables/plusminu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math.com/tables/plusminu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y) = sin x </w:t>
                  </w:r>
                  <w:proofErr w:type="spellStart"/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cos</w:t>
                  </w:r>
                  <w:proofErr w:type="spellEnd"/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y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6200" cy="104775"/>
                        <wp:effectExtent l="0" t="0" r="0" b="9525"/>
                        <wp:docPr id="7" name="Picture 7" descr="http://www.math.com/tables/plusminu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www.math.com/tables/plusminu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cos</w:t>
                  </w:r>
                  <w:proofErr w:type="spellEnd"/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x sin y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00CC7" w:rsidRPr="00100CC7">
              <w:trPr>
                <w:tblCellSpacing w:w="15" w:type="dxa"/>
              </w:trPr>
              <w:tc>
                <w:tcPr>
                  <w:tcW w:w="0" w:type="auto"/>
                  <w:gridSpan w:val="3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cos</w:t>
                  </w:r>
                  <w:proofErr w:type="spellEnd"/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(x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6200" cy="104775"/>
                        <wp:effectExtent l="0" t="0" r="0" b="9525"/>
                        <wp:docPr id="6" name="Picture 6" descr="http://www.math.com/tables/plusminu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www.math.com/tables/plusminu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y) = </w:t>
                  </w:r>
                  <w:proofErr w:type="spellStart"/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cos</w:t>
                  </w:r>
                  <w:proofErr w:type="spellEnd"/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x </w:t>
                  </w:r>
                  <w:proofErr w:type="spellStart"/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cosy</w:t>
                  </w:r>
                  <w:proofErr w:type="spellEnd"/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76200" cy="104775"/>
                        <wp:effectExtent l="0" t="0" r="0" b="9525"/>
                        <wp:docPr id="5" name="Picture 5" descr="http://www.math.com/tables/minuplu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www.math.com/tables/minuplu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sin x sin y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100CC7" w:rsidRPr="00100CC7" w:rsidRDefault="00100CC7" w:rsidP="00100CC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tan(x </w:t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76200" cy="104775"/>
                  <wp:effectExtent l="0" t="0" r="0" b="9525"/>
                  <wp:docPr id="4" name="Picture 4" descr="http://www.math.com/tables/plusmin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math.com/tables/plusmin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y) = (tan x </w:t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76200" cy="104775"/>
                  <wp:effectExtent l="0" t="0" r="0" b="9525"/>
                  <wp:docPr id="3" name="Picture 3" descr="http://www.math.com/tables/plusmin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ath.com/tables/plusmin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tan y) / (1 </w:t>
            </w: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76200" cy="104775"/>
                  <wp:effectExtent l="0" t="0" r="0" b="9525"/>
                  <wp:docPr id="2" name="Picture 2" descr="http://www.math.com/tables/minuplu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ath.com/tables/minuplu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 tan x tan y)</w:t>
            </w:r>
          </w:p>
          <w:p w:rsidR="00100CC7" w:rsidRPr="00100CC7" w:rsidRDefault="00100CC7" w:rsidP="00100CC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 xml:space="preserve">sin(2x) = 2 sin x </w:t>
            </w:r>
            <w:proofErr w:type="spellStart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cos</w:t>
            </w:r>
            <w:proofErr w:type="spellEnd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 xml:space="preserve"> x</w:t>
            </w:r>
          </w:p>
          <w:p w:rsidR="00100CC7" w:rsidRPr="00100CC7" w:rsidRDefault="00100CC7" w:rsidP="00100CC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cos</w:t>
            </w:r>
            <w:proofErr w:type="spellEnd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(2x) = cos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^2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(x) - sin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^2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(x) = 2 cos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^2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(x) - 1 = 1 - 2 sin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^2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(x)</w:t>
            </w:r>
          </w:p>
          <w:p w:rsidR="00100CC7" w:rsidRPr="00100CC7" w:rsidRDefault="00100CC7" w:rsidP="00100CC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tan(2x) = 2 tan(x) / (1 - tan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^2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(x))</w:t>
            </w:r>
          </w:p>
          <w:p w:rsidR="00100CC7" w:rsidRPr="00100CC7" w:rsidRDefault="00100CC7" w:rsidP="00100CC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sin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^2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 xml:space="preserve">(x) = 1/2 - 1/2 </w:t>
            </w:r>
            <w:proofErr w:type="spellStart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cos</w:t>
            </w:r>
            <w:proofErr w:type="spellEnd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(2x)</w:t>
            </w:r>
          </w:p>
          <w:p w:rsidR="00100CC7" w:rsidRPr="00100CC7" w:rsidRDefault="00100CC7" w:rsidP="00100CC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cos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  <w:vertAlign w:val="superscript"/>
              </w:rPr>
              <w:t>^2</w:t>
            </w: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 xml:space="preserve">(x) = 1/2 + 1/2 </w:t>
            </w:r>
            <w:proofErr w:type="spellStart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cos</w:t>
            </w:r>
            <w:proofErr w:type="spellEnd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(2x)</w:t>
            </w:r>
          </w:p>
          <w:p w:rsidR="00100CC7" w:rsidRPr="00100CC7" w:rsidRDefault="00100CC7" w:rsidP="00100CC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 xml:space="preserve">sin x - sin y = 2 sin( (x - y)/2 ) </w:t>
            </w:r>
            <w:proofErr w:type="spellStart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cos</w:t>
            </w:r>
            <w:proofErr w:type="spellEnd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( (x + y)/2 )</w:t>
            </w:r>
          </w:p>
          <w:p w:rsidR="00100CC7" w:rsidRPr="00100CC7" w:rsidRDefault="00100CC7" w:rsidP="00100CC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cos</w:t>
            </w:r>
            <w:proofErr w:type="spellEnd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 xml:space="preserve"> x - </w:t>
            </w:r>
            <w:proofErr w:type="spellStart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cos</w:t>
            </w:r>
            <w:proofErr w:type="spellEnd"/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 xml:space="preserve"> y = -2 sin( (x - y)/2 ) sin( (x + y)/2 )</w:t>
            </w:r>
          </w:p>
          <w:tbl>
            <w:tblPr>
              <w:tblW w:w="0" w:type="auto"/>
              <w:tblCellSpacing w:w="15" w:type="dxa"/>
              <w:shd w:val="clear" w:color="auto" w:fill="FFFFC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78"/>
              <w:gridCol w:w="414"/>
              <w:gridCol w:w="414"/>
              <w:gridCol w:w="414"/>
              <w:gridCol w:w="414"/>
              <w:gridCol w:w="429"/>
            </w:tblGrid>
            <w:tr w:rsidR="00100CC7" w:rsidRPr="00100CC7">
              <w:trPr>
                <w:tblCellSpacing w:w="15" w:type="dxa"/>
              </w:trPr>
              <w:tc>
                <w:tcPr>
                  <w:tcW w:w="0" w:type="auto"/>
                  <w:gridSpan w:val="6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Trig Table of Common Angles</w:t>
                  </w:r>
                </w:p>
              </w:tc>
            </w:tr>
            <w:tr w:rsidR="00100CC7" w:rsidRPr="00100CC7">
              <w:trPr>
                <w:tblCellSpacing w:w="15" w:type="dxa"/>
              </w:trPr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angle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45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60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90</w:t>
                  </w:r>
                </w:p>
              </w:tc>
            </w:tr>
            <w:tr w:rsidR="00100CC7" w:rsidRPr="00100CC7">
              <w:trPr>
                <w:tblCellSpacing w:w="15" w:type="dxa"/>
              </w:trPr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sin</w:t>
                  </w:r>
                  <w:r w:rsidRPr="00100C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^2</w:t>
                  </w:r>
                  <w:r w:rsidRPr="00100C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0/4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1/4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2/4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3/4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4/4</w:t>
                  </w:r>
                </w:p>
              </w:tc>
            </w:tr>
            <w:tr w:rsidR="00100CC7" w:rsidRPr="00100CC7">
              <w:trPr>
                <w:tblCellSpacing w:w="15" w:type="dxa"/>
              </w:trPr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cos</w:t>
                  </w:r>
                  <w:r w:rsidRPr="00100C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^2</w:t>
                  </w:r>
                  <w:r w:rsidRPr="00100C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4/4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3/4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2/4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1/4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0/4</w:t>
                  </w:r>
                </w:p>
              </w:tc>
            </w:tr>
            <w:tr w:rsidR="00100CC7" w:rsidRPr="00100CC7">
              <w:trPr>
                <w:tblCellSpacing w:w="15" w:type="dxa"/>
              </w:trPr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tan</w:t>
                  </w:r>
                  <w:r w:rsidRPr="00100C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vertAlign w:val="superscript"/>
                    </w:rPr>
                    <w:t>^2</w:t>
                  </w:r>
                  <w:r w:rsidRPr="00100C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(a)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0/4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1/3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2/2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3/1</w:t>
                  </w:r>
                </w:p>
              </w:tc>
              <w:tc>
                <w:tcPr>
                  <w:tcW w:w="0" w:type="auto"/>
                  <w:shd w:val="clear" w:color="auto" w:fill="FFFFC0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4/0</w:t>
                  </w:r>
                </w:p>
              </w:tc>
            </w:tr>
          </w:tbl>
          <w:p w:rsidR="00100CC7" w:rsidRPr="00100CC7" w:rsidRDefault="00100CC7" w:rsidP="00100CC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00CC7" w:rsidRPr="00100CC7" w:rsidRDefault="00100CC7" w:rsidP="00100CC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0CC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 xml:space="preserve">Given Triangle </w:t>
            </w:r>
            <w:proofErr w:type="spellStart"/>
            <w:r w:rsidRPr="00100CC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abc</w:t>
            </w:r>
            <w:proofErr w:type="spellEnd"/>
            <w:r w:rsidRPr="00100CC7">
              <w:rPr>
                <w:rFonts w:ascii="Verdana" w:eastAsia="Times New Roman" w:hAnsi="Verdana" w:cs="Times New Roman"/>
                <w:b/>
                <w:bCs/>
                <w:sz w:val="24"/>
                <w:szCs w:val="24"/>
              </w:rPr>
              <w:t>, with angles A,B,C; a is opposite to A, b opposite B, c opposite C:</w:t>
            </w:r>
          </w:p>
          <w:p w:rsidR="00100CC7" w:rsidRPr="00100CC7" w:rsidRDefault="00100CC7" w:rsidP="00100CC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t>a/sin(A) = b/sin(B) = c/sin(C) </w:t>
            </w:r>
            <w:r w:rsidRPr="00100CC7">
              <w:rPr>
                <w:rFonts w:ascii="Verdana" w:eastAsia="Times New Roman" w:hAnsi="Verdana" w:cs="Times New Roman"/>
                <w:b/>
                <w:bCs/>
                <w:color w:val="800000"/>
                <w:sz w:val="24"/>
                <w:szCs w:val="24"/>
              </w:rPr>
              <w:t xml:space="preserve">(Law of </w:t>
            </w:r>
            <w:proofErr w:type="spellStart"/>
            <w:r w:rsidRPr="00100CC7">
              <w:rPr>
                <w:rFonts w:ascii="Verdana" w:eastAsia="Times New Roman" w:hAnsi="Verdana" w:cs="Times New Roman"/>
                <w:b/>
                <w:bCs/>
                <w:color w:val="800000"/>
                <w:sz w:val="24"/>
                <w:szCs w:val="24"/>
              </w:rPr>
              <w:t>Sines</w:t>
            </w:r>
            <w:proofErr w:type="spellEnd"/>
            <w:r w:rsidRPr="00100CC7">
              <w:rPr>
                <w:rFonts w:ascii="Verdana" w:eastAsia="Times New Roman" w:hAnsi="Verdana" w:cs="Times New Roman"/>
                <w:b/>
                <w:bCs/>
                <w:color w:val="800000"/>
                <w:sz w:val="24"/>
                <w:szCs w:val="24"/>
              </w:rPr>
              <w:t>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34"/>
              <w:gridCol w:w="1795"/>
            </w:tblGrid>
            <w:tr w:rsidR="00100CC7" w:rsidRPr="00100CC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top w:w="45" w:type="dxa"/>
                      <w:left w:w="45" w:type="dxa"/>
                      <w:bottom w:w="45" w:type="dxa"/>
                      <w:right w:w="4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59"/>
                  </w:tblGrid>
                  <w:tr w:rsidR="00100CC7" w:rsidRPr="00100CC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00CC7" w:rsidRPr="00100CC7" w:rsidRDefault="00100CC7" w:rsidP="00100CC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^2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a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^2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+ b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^2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- 2ab </w:t>
                        </w:r>
                        <w:proofErr w:type="spellStart"/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cos</w:t>
                        </w:r>
                        <w:proofErr w:type="spellEnd"/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(C)</w:t>
                        </w:r>
                      </w:p>
                      <w:p w:rsidR="00100CC7" w:rsidRPr="00100CC7" w:rsidRDefault="00100CC7" w:rsidP="00100CC7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b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^2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a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^2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+ c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^2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- 2ac </w:t>
                        </w:r>
                        <w:proofErr w:type="spellStart"/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cos</w:t>
                        </w:r>
                        <w:proofErr w:type="spellEnd"/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(B)</w:t>
                        </w:r>
                      </w:p>
                      <w:p w:rsidR="00100CC7" w:rsidRPr="00100CC7" w:rsidRDefault="00100CC7" w:rsidP="00100CC7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a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^2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= b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^2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+ c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vertAlign w:val="superscript"/>
                          </w:rPr>
                          <w:t>^2</w:t>
                        </w:r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- 2bc </w:t>
                        </w:r>
                        <w:proofErr w:type="spellStart"/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cos</w:t>
                        </w:r>
                        <w:proofErr w:type="spellEnd"/>
                        <w:r w:rsidRPr="00100CC7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(A)</w:t>
                        </w:r>
                      </w:p>
                    </w:tc>
                  </w:tr>
                </w:tbl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0CC7" w:rsidRPr="00100CC7" w:rsidRDefault="00100CC7" w:rsidP="00100CC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100CC7">
                    <w:rPr>
                      <w:rFonts w:ascii="Times New Roman" w:eastAsia="Times New Roman" w:hAnsi="Times New Roman" w:cs="Times New Roman"/>
                      <w:b/>
                      <w:bCs/>
                      <w:color w:val="800000"/>
                      <w:sz w:val="24"/>
                      <w:szCs w:val="24"/>
                    </w:rPr>
                    <w:lastRenderedPageBreak/>
                    <w:t>(Law of Cosines)</w:t>
                  </w:r>
                </w:p>
              </w:tc>
            </w:tr>
          </w:tbl>
          <w:p w:rsidR="00100CC7" w:rsidRPr="00100CC7" w:rsidRDefault="00100CC7" w:rsidP="00100CC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(a - b)/(a + b) = tan [(A-B)/2] / tan [(A+B)/2] </w:t>
            </w:r>
            <w:r w:rsidRPr="00100CC7">
              <w:rPr>
                <w:rFonts w:ascii="Verdana" w:eastAsia="Times New Roman" w:hAnsi="Verdana" w:cs="Times New Roman"/>
                <w:b/>
                <w:bCs/>
                <w:color w:val="800000"/>
                <w:sz w:val="24"/>
                <w:szCs w:val="24"/>
              </w:rPr>
              <w:t>(Law of Tangents)</w:t>
            </w:r>
          </w:p>
          <w:p w:rsidR="00100CC7" w:rsidRPr="00100CC7" w:rsidRDefault="00100CC7" w:rsidP="00100CC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4400550" cy="28575"/>
                  <wp:effectExtent l="0" t="0" r="0" b="9525"/>
                  <wp:docPr id="1" name="Picture 1" descr="http://www.math.com/tables/barspe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ath.com/tables/barspe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0" cy="28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00CC7" w:rsidRPr="00100CC7" w:rsidRDefault="00100CC7" w:rsidP="00100CC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100CC7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  </w:t>
            </w:r>
          </w:p>
        </w:tc>
        <w:tc>
          <w:tcPr>
            <w:tcW w:w="0" w:type="auto"/>
            <w:hideMark/>
          </w:tcPr>
          <w:p w:rsidR="00100CC7" w:rsidRPr="00100CC7" w:rsidRDefault="00100CC7" w:rsidP="00100CC7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7C1E29" w:rsidRDefault="007C1E29"/>
    <w:p w:rsidR="007C1E29" w:rsidRDefault="007C1E29"/>
    <w:p w:rsidR="007C1E29" w:rsidRPr="007C1E29" w:rsidRDefault="007C1E29" w:rsidP="007C1E2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proofErr w:type="gramStart"/>
      <w:r w:rsidRPr="007C1E29">
        <w:rPr>
          <w:rFonts w:ascii="Arial" w:eastAsia="Times New Roman" w:hAnsi="Arial" w:cs="Arial"/>
          <w:color w:val="660000"/>
          <w:sz w:val="27"/>
          <w:szCs w:val="27"/>
        </w:rPr>
        <w:t>Power of x.</w:t>
      </w:r>
      <w:proofErr w:type="gramEnd"/>
    </w:p>
    <w:tbl>
      <w:tblPr>
        <w:tblW w:w="0" w:type="auto"/>
        <w:tblCellSpacing w:w="15" w:type="dxa"/>
        <w:shd w:val="clear" w:color="auto" w:fill="FFFFCC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61"/>
        <w:gridCol w:w="1749"/>
      </w:tblGrid>
      <w:tr w:rsidR="007C1E29" w:rsidRPr="007C1E29" w:rsidTr="007C1E2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45" name="Picture 45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x</w:t>
            </w:r>
            <w:r w:rsidRPr="007C1E2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n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 = x</w:t>
            </w:r>
            <w:r w:rsidRPr="007C1E2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(n+1)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 / (n+1) + C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(n 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95250" cy="95250"/>
                  <wp:effectExtent l="0" t="0" r="0" b="0"/>
                  <wp:docPr id="44" name="Picture 44" descr="http://www.math.com/tables/not-equ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math.com/tables/not-equ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 -1)  </w:t>
            </w:r>
            <w:hyperlink r:id="rId11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43" name="Picture 43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1/x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 = 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ln|x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| + C</w:t>
            </w:r>
          </w:p>
        </w:tc>
      </w:tr>
    </w:tbl>
    <w:p w:rsidR="007C1E29" w:rsidRPr="007C1E29" w:rsidRDefault="007C1E29" w:rsidP="007C1E2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1E29">
        <w:rPr>
          <w:rFonts w:ascii="Arial" w:eastAsia="Times New Roman" w:hAnsi="Arial" w:cs="Arial"/>
          <w:color w:val="660000"/>
          <w:sz w:val="27"/>
          <w:szCs w:val="27"/>
        </w:rPr>
        <w:t>Exponential / Logarithmic</w:t>
      </w:r>
    </w:p>
    <w:tbl>
      <w:tblPr>
        <w:tblW w:w="0" w:type="auto"/>
        <w:tblCellSpacing w:w="15" w:type="dxa"/>
        <w:shd w:val="clear" w:color="auto" w:fill="FFFFCC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509"/>
        <w:gridCol w:w="2217"/>
      </w:tblGrid>
      <w:tr w:rsidR="007C1E29" w:rsidRPr="007C1E29" w:rsidTr="007C1E2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42" name="Picture 42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7C1E2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 = e</w:t>
            </w:r>
            <w:r w:rsidRPr="007C1E2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 + C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2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  <w:r w:rsidRPr="007C1E2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41" name="Picture 41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proofErr w:type="gram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7C1E2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x</w:t>
            </w:r>
            <w:proofErr w:type="spellEnd"/>
            <w:proofErr w:type="gram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 = 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b</w:t>
            </w:r>
            <w:r w:rsidRPr="007C1E2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x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 / 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ln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(b) + C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3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  <w:r w:rsidRPr="007C1E29">
              <w:rPr>
                <w:rFonts w:ascii="Arial" w:eastAsia="Times New Roman" w:hAnsi="Arial" w:cs="Arial"/>
                <w:sz w:val="20"/>
                <w:szCs w:val="20"/>
              </w:rPr>
              <w:t>, </w:t>
            </w:r>
            <w:hyperlink r:id="rId14" w:anchor="tip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Tip!</w:t>
              </w:r>
            </w:hyperlink>
          </w:p>
        </w:tc>
      </w:tr>
      <w:tr w:rsidR="007C1E29" w:rsidRPr="007C1E29" w:rsidTr="007C1E2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40" name="Picture 40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ln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(x)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 = x 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ln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(x) - x + C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5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C1E29" w:rsidRPr="007C1E29" w:rsidRDefault="007C1E29" w:rsidP="007C1E2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1E29">
        <w:rPr>
          <w:rFonts w:ascii="Arial" w:eastAsia="Times New Roman" w:hAnsi="Arial" w:cs="Arial"/>
          <w:color w:val="660000"/>
          <w:sz w:val="27"/>
          <w:szCs w:val="27"/>
        </w:rPr>
        <w:t>Trigonometric</w:t>
      </w:r>
    </w:p>
    <w:tbl>
      <w:tblPr>
        <w:tblW w:w="0" w:type="auto"/>
        <w:tblCellSpacing w:w="15" w:type="dxa"/>
        <w:shd w:val="clear" w:color="auto" w:fill="FFFFCC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13"/>
        <w:gridCol w:w="3364"/>
      </w:tblGrid>
      <w:tr w:rsidR="007C1E29" w:rsidRPr="007C1E29" w:rsidTr="007C1E2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39" name="Picture 39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sin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 = -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cos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 + C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6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38" name="Picture 38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csc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 = - 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ln|CSC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 + cot x| + C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7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</w:tr>
      <w:tr w:rsidR="007C1E29" w:rsidRPr="007C1E29" w:rsidTr="007C1E2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37" name="Picture 37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COs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 = sin x + C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8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36" name="Picture 36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sec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 = 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ln|sec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 + tan x| + C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19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</w:tr>
      <w:tr w:rsidR="007C1E29" w:rsidRPr="007C1E29" w:rsidTr="007C1E2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35" name="Picture 35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tan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 = -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ln|COs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x| + C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0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34" name="Picture 34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cot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 = 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ln|sin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x| + C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1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</w:tr>
    </w:tbl>
    <w:p w:rsidR="007C1E29" w:rsidRPr="007C1E29" w:rsidRDefault="007C1E29" w:rsidP="007C1E2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1E29">
        <w:rPr>
          <w:rFonts w:ascii="Arial" w:eastAsia="Times New Roman" w:hAnsi="Arial" w:cs="Arial"/>
          <w:color w:val="660000"/>
          <w:sz w:val="27"/>
          <w:szCs w:val="27"/>
        </w:rPr>
        <w:t>Trigonometric Result</w:t>
      </w:r>
    </w:p>
    <w:tbl>
      <w:tblPr>
        <w:tblW w:w="0" w:type="auto"/>
        <w:tblCellSpacing w:w="15" w:type="dxa"/>
        <w:shd w:val="clear" w:color="auto" w:fill="FFFFCC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332"/>
        <w:gridCol w:w="3121"/>
      </w:tblGrid>
      <w:tr w:rsidR="007C1E29" w:rsidRPr="007C1E29" w:rsidTr="007C1E2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33" name="Picture 33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COs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 = sin x + C </w:t>
            </w:r>
            <w:r w:rsidRPr="007C1E2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2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32" name="Picture 32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CSC x cot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 = - CSC x + C </w:t>
            </w:r>
            <w:r w:rsidRPr="007C1E2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3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</w:tr>
      <w:tr w:rsidR="007C1E29" w:rsidRPr="007C1E29" w:rsidTr="007C1E2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31" name="Picture 31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sin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 = COs x + C </w:t>
            </w:r>
            <w:r w:rsidRPr="007C1E2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4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30" name="Picture 30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sec x tan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 = sec x + C </w:t>
            </w:r>
            <w:r w:rsidRPr="007C1E2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5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</w:tr>
      <w:tr w:rsidR="007C1E29" w:rsidRPr="007C1E29" w:rsidTr="007C1E2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95250" cy="304800"/>
                  <wp:effectExtent l="0" t="0" r="0" b="0"/>
                  <wp:docPr id="29" name="Picture 29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sec</w:t>
            </w:r>
            <w:r w:rsidRPr="007C1E2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2 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 = tan x + C </w:t>
            </w:r>
            <w:r w:rsidRPr="007C1E2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6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28" name="Picture 28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csc</w:t>
            </w:r>
            <w:r w:rsidRPr="007C1E29">
              <w:rPr>
                <w:rFonts w:ascii="Arial" w:eastAsia="Times New Roman" w:hAnsi="Arial" w:cs="Arial"/>
                <w:sz w:val="20"/>
                <w:szCs w:val="20"/>
                <w:vertAlign w:val="superscript"/>
              </w:rPr>
              <w:t>2 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 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= - cot x + C </w:t>
            </w:r>
            <w:r w:rsidRPr="007C1E2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27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</w:tr>
    </w:tbl>
    <w:p w:rsidR="007C1E29" w:rsidRPr="007C1E29" w:rsidRDefault="007C1E29" w:rsidP="007C1E2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1E29">
        <w:rPr>
          <w:rFonts w:ascii="Arial" w:eastAsia="Times New Roman" w:hAnsi="Arial" w:cs="Arial"/>
          <w:color w:val="660000"/>
          <w:sz w:val="27"/>
          <w:szCs w:val="27"/>
        </w:rPr>
        <w:t>Inverse Trigonometric</w:t>
      </w:r>
    </w:p>
    <w:tbl>
      <w:tblPr>
        <w:tblW w:w="0" w:type="auto"/>
        <w:tblCellSpacing w:w="15" w:type="dxa"/>
        <w:shd w:val="clear" w:color="auto" w:fill="FFFFCC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4033"/>
      </w:tblGrid>
      <w:tr w:rsidR="007C1E29" w:rsidRPr="007C1E29" w:rsidTr="007C1E2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27" name="Picture 27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arcsin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 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= x 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arcsin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 + 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95250" cy="95250"/>
                  <wp:effectExtent l="0" t="0" r="0" b="0"/>
                  <wp:docPr id="26" name="Picture 26" descr="sq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q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(1-x</w:t>
            </w:r>
            <w:r w:rsidRPr="007C1E29">
              <w:rPr>
                <w:rFonts w:ascii="Arial" w:eastAsia="Times New Roman" w:hAnsi="Arial" w:cs="Arial"/>
                <w:sz w:val="15"/>
                <w:szCs w:val="15"/>
                <w:vertAlign w:val="superscript"/>
              </w:rPr>
              <w:t>2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) + C</w:t>
            </w:r>
          </w:p>
        </w:tc>
      </w:tr>
      <w:tr w:rsidR="007C1E29" w:rsidRPr="007C1E29" w:rsidTr="007C1E2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25" name="Picture 25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arccsc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 = x 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arccos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 - </w:t>
            </w:r>
            <w:r>
              <w:rPr>
                <w:rFonts w:ascii="Arial" w:eastAsia="Times New Roman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95250" cy="95250"/>
                  <wp:effectExtent l="0" t="0" r="0" b="0"/>
                  <wp:docPr id="24" name="Picture 24" descr="sq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q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(1-x</w:t>
            </w:r>
            <w:r w:rsidRPr="007C1E29">
              <w:rPr>
                <w:rFonts w:ascii="Arial" w:eastAsia="Times New Roman" w:hAnsi="Arial" w:cs="Arial"/>
                <w:sz w:val="15"/>
                <w:szCs w:val="15"/>
                <w:vertAlign w:val="superscript"/>
              </w:rPr>
              <w:t>2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) + C</w:t>
            </w:r>
          </w:p>
        </w:tc>
      </w:tr>
      <w:tr w:rsidR="007C1E29" w:rsidRPr="007C1E29" w:rsidTr="007C1E2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23" name="Picture 23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arctan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 = x 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arctan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 - (1/2) 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ln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(1+x</w:t>
            </w:r>
            <w:r w:rsidRPr="007C1E29">
              <w:rPr>
                <w:rFonts w:ascii="Arial" w:eastAsia="Times New Roman" w:hAnsi="Arial" w:cs="Arial"/>
                <w:sz w:val="15"/>
                <w:szCs w:val="15"/>
                <w:vertAlign w:val="superscript"/>
              </w:rPr>
              <w:t>2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>) + C</w:t>
            </w:r>
          </w:p>
        </w:tc>
      </w:tr>
    </w:tbl>
    <w:p w:rsidR="007C1E29" w:rsidRPr="007C1E29" w:rsidRDefault="007C1E29" w:rsidP="007C1E2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1E29">
        <w:rPr>
          <w:rFonts w:ascii="Arial" w:eastAsia="Times New Roman" w:hAnsi="Arial" w:cs="Arial"/>
          <w:color w:val="660000"/>
          <w:sz w:val="27"/>
          <w:szCs w:val="27"/>
        </w:rPr>
        <w:t>Inverse Trigonometric Result</w:t>
      </w:r>
      <w:r w:rsidRPr="007C1E29">
        <w:rPr>
          <w:rFonts w:ascii="Verdana" w:eastAsia="Times New Roman" w:hAnsi="Verdana" w:cs="Times New Roman"/>
          <w:color w:val="000000"/>
          <w:sz w:val="27"/>
          <w:szCs w:val="27"/>
        </w:rPr>
        <w:t> </w:t>
      </w:r>
      <w:r w:rsidRPr="007C1E29">
        <w:rPr>
          <w:rFonts w:ascii="Verdana" w:eastAsia="Times New Roman" w:hAnsi="Verdana" w:cs="Times New Roman"/>
          <w:color w:val="000000"/>
          <w:sz w:val="27"/>
          <w:szCs w:val="27"/>
        </w:rPr>
        <w:br/>
        <w:t> 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16"/>
        <w:gridCol w:w="2244"/>
      </w:tblGrid>
      <w:tr w:rsidR="007C1E29" w:rsidRPr="007C1E29" w:rsidTr="007C1E29">
        <w:trPr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shd w:val="clear" w:color="auto" w:fill="FFFFCC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556"/>
            </w:tblGrid>
            <w:tr w:rsidR="007C1E29" w:rsidRPr="007C1E29">
              <w:trPr>
                <w:tblCellSpacing w:w="15" w:type="dxa"/>
              </w:trPr>
              <w:tc>
                <w:tcPr>
                  <w:tcW w:w="0" w:type="auto"/>
                  <w:shd w:val="clear" w:color="auto" w:fill="FFFFCC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  <w:gridCol w:w="745"/>
                    <w:gridCol w:w="1290"/>
                  </w:tblGrid>
                  <w:tr w:rsidR="007C1E29" w:rsidRPr="007C1E2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C1E29" w:rsidRPr="007C1E29" w:rsidRDefault="007C1E29" w:rsidP="007C1E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0" cy="304800"/>
                              <wp:effectExtent l="0" t="0" r="0" b="0"/>
                              <wp:docPr id="22" name="Picture 22" descr="(integral)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2" descr="(integral)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C1E29" w:rsidRPr="007C1E29" w:rsidRDefault="007C1E29" w:rsidP="007C1E29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7C1E29">
                          <w:rPr>
                            <w:rFonts w:ascii="Arial" w:eastAsia="Times New Roman" w:hAnsi="Arial" w:cs="Arial"/>
                            <w:i/>
                            <w:iCs/>
                            <w:sz w:val="20"/>
                            <w:szCs w:val="20"/>
                          </w:rPr>
                          <w:t>dx</w:t>
                        </w: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  <w:p w:rsidR="007C1E29" w:rsidRPr="007C1E29" w:rsidRDefault="007C1E29" w:rsidP="007C1E29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pict>
                            <v:rect id="_x0000_i1026" style="width:468pt;height:1.5pt" o:hralign="center" o:hrstd="t" o:hrnoshade="t" o:hr="t" fillcolor="#a0a0a0" stroked="f"/>
                          </w:pict>
                        </w:r>
                      </w:p>
                      <w:p w:rsidR="007C1E29" w:rsidRPr="007C1E29" w:rsidRDefault="007C1E29" w:rsidP="007C1E2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21" name="Picture 21" descr="sq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4" descr="sq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(1 - x</w:t>
                        </w: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C1E29" w:rsidRPr="007C1E29" w:rsidRDefault="007C1E29" w:rsidP="007C1E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 = </w:t>
                        </w:r>
                        <w:proofErr w:type="spellStart"/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arcsin</w:t>
                        </w:r>
                        <w:proofErr w:type="spellEnd"/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x + C</w:t>
                        </w:r>
                      </w:p>
                    </w:tc>
                  </w:tr>
                </w:tbl>
                <w:p w:rsidR="007C1E29" w:rsidRPr="007C1E29" w:rsidRDefault="007C1E29" w:rsidP="007C1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 </w:t>
                  </w:r>
                </w:p>
              </w:tc>
            </w:tr>
            <w:tr w:rsidR="007C1E29" w:rsidRPr="007C1E29">
              <w:trPr>
                <w:tblCellSpacing w:w="15" w:type="dxa"/>
              </w:trPr>
              <w:tc>
                <w:tcPr>
                  <w:tcW w:w="0" w:type="auto"/>
                  <w:shd w:val="clear" w:color="auto" w:fill="FFFFCC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  <w:gridCol w:w="901"/>
                    <w:gridCol w:w="1239"/>
                  </w:tblGrid>
                  <w:tr w:rsidR="007C1E29" w:rsidRPr="007C1E2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C1E29" w:rsidRPr="007C1E29" w:rsidRDefault="007C1E29" w:rsidP="007C1E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0" cy="304800"/>
                              <wp:effectExtent l="0" t="0" r="0" b="0"/>
                              <wp:docPr id="20" name="Picture 20" descr="(integral)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5" descr="(integral)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C1E29" w:rsidRPr="007C1E29" w:rsidRDefault="007C1E29" w:rsidP="007C1E29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7C1E29">
                          <w:rPr>
                            <w:rFonts w:ascii="Arial" w:eastAsia="Times New Roman" w:hAnsi="Arial" w:cs="Arial"/>
                            <w:i/>
                            <w:iCs/>
                            <w:sz w:val="20"/>
                            <w:szCs w:val="20"/>
                          </w:rPr>
                          <w:t>dx</w:t>
                        </w: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  <w:p w:rsidR="007C1E29" w:rsidRPr="007C1E29" w:rsidRDefault="007C1E29" w:rsidP="007C1E29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pict>
                            <v:rect id="_x0000_i1027" style="width:468pt;height:1.5pt" o:hralign="center" o:hrstd="t" o:hrnoshade="t" o:hr="t" fillcolor="#a0a0a0" stroked="f"/>
                          </w:pict>
                        </w:r>
                      </w:p>
                      <w:p w:rsidR="007C1E29" w:rsidRPr="007C1E29" w:rsidRDefault="007C1E29" w:rsidP="007C1E2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x </w:t>
                        </w:r>
                        <w:r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95250" cy="95250"/>
                              <wp:effectExtent l="0" t="0" r="0" b="0"/>
                              <wp:docPr id="19" name="Picture 19" descr="sqrt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7" descr="sqrt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(x</w:t>
                        </w: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- 1)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C1E29" w:rsidRPr="007C1E29" w:rsidRDefault="007C1E29" w:rsidP="007C1E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C1E2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 = </w:t>
                        </w:r>
                        <w:proofErr w:type="spellStart"/>
                        <w:r w:rsidRPr="007C1E2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arcsec|x</w:t>
                        </w:r>
                        <w:proofErr w:type="spellEnd"/>
                        <w:r w:rsidRPr="007C1E29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| + C</w:t>
                        </w:r>
                      </w:p>
                    </w:tc>
                  </w:tr>
                </w:tbl>
                <w:p w:rsidR="007C1E29" w:rsidRPr="007C1E29" w:rsidRDefault="007C1E29" w:rsidP="007C1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E2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  <w:tr w:rsidR="007C1E29" w:rsidRPr="007C1E29">
              <w:trPr>
                <w:tblCellSpacing w:w="15" w:type="dxa"/>
              </w:trPr>
              <w:tc>
                <w:tcPr>
                  <w:tcW w:w="0" w:type="auto"/>
                  <w:shd w:val="clear" w:color="auto" w:fill="FFFFCC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06"/>
                    <w:gridCol w:w="512"/>
                    <w:gridCol w:w="1312"/>
                  </w:tblGrid>
                  <w:tr w:rsidR="007C1E29" w:rsidRPr="007C1E29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7C1E29" w:rsidRPr="007C1E29" w:rsidRDefault="007C1E29" w:rsidP="007C1E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>
                              <wp:extent cx="95250" cy="304800"/>
                              <wp:effectExtent l="0" t="0" r="0" b="0"/>
                              <wp:docPr id="18" name="Picture 18" descr="(integral)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 descr="(integral)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3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C1E29" w:rsidRPr="007C1E29" w:rsidRDefault="007C1E29" w:rsidP="007C1E29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7C1E29">
                          <w:rPr>
                            <w:rFonts w:ascii="Arial" w:eastAsia="Times New Roman" w:hAnsi="Arial" w:cs="Arial"/>
                            <w:i/>
                            <w:iCs/>
                            <w:sz w:val="20"/>
                            <w:szCs w:val="20"/>
                          </w:rPr>
                          <w:t>dx</w:t>
                        </w: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 </w:t>
                        </w:r>
                      </w:p>
                      <w:p w:rsidR="007C1E29" w:rsidRPr="007C1E29" w:rsidRDefault="007C1E29" w:rsidP="007C1E29">
                        <w:pPr>
                          <w:spacing w:after="0" w:line="240" w:lineRule="auto"/>
                          <w:jc w:val="center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pict>
                            <v:rect id="_x0000_i1028" style="width:468pt;height:1.5pt" o:hralign="center" o:hrstd="t" o:hrnoshade="t" o:hr="t" fillcolor="#a0a0a0" stroked="f"/>
                          </w:pict>
                        </w:r>
                      </w:p>
                      <w:p w:rsidR="007C1E29" w:rsidRPr="007C1E29" w:rsidRDefault="007C1E29" w:rsidP="007C1E2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1 + x</w:t>
                        </w: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perscript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7C1E29" w:rsidRPr="007C1E29" w:rsidRDefault="007C1E29" w:rsidP="007C1E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 = </w:t>
                        </w:r>
                        <w:proofErr w:type="spellStart"/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arctan</w:t>
                        </w:r>
                        <w:proofErr w:type="spellEnd"/>
                        <w:r w:rsidRPr="007C1E29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x + C</w:t>
                        </w:r>
                      </w:p>
                    </w:tc>
                  </w:tr>
                </w:tbl>
                <w:p w:rsidR="007C1E29" w:rsidRPr="007C1E29" w:rsidRDefault="007C1E29" w:rsidP="007C1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E29">
                    <w:rPr>
                      <w:rFonts w:ascii="Arial" w:eastAsia="Times New Roman" w:hAnsi="Arial" w:cs="Arial"/>
                      <w:sz w:val="20"/>
                      <w:szCs w:val="20"/>
                    </w:rPr>
                    <w:t> </w:t>
                  </w:r>
                </w:p>
              </w:tc>
            </w:tr>
          </w:tbl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29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84"/>
            </w:tblGrid>
            <w:tr w:rsidR="007C1E29" w:rsidRPr="007C1E2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7C1E29" w:rsidRPr="007C1E29" w:rsidRDefault="007C1E29" w:rsidP="007C1E2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7C1E29">
                    <w:rPr>
                      <w:rFonts w:ascii="Times New Roman" w:eastAsia="Times New Roman" w:hAnsi="Times New Roman" w:cs="Times New Roman"/>
                      <w:b/>
                      <w:bCs/>
                      <w:color w:val="990000"/>
                      <w:sz w:val="24"/>
                      <w:szCs w:val="24"/>
                    </w:rPr>
                    <w:t>Useful Identities</w:t>
                  </w:r>
                </w:p>
                <w:p w:rsidR="007C1E29" w:rsidRPr="007C1E29" w:rsidRDefault="007C1E29" w:rsidP="007C1E2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arccos</w:t>
                  </w:r>
                  <w:proofErr w:type="spellEnd"/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x =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95250" cy="142875"/>
                        <wp:effectExtent l="0" t="0" r="0" b="9525"/>
                        <wp:docPr id="17" name="Picture 17" descr="p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p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/2 - </w:t>
                  </w:r>
                  <w:proofErr w:type="spellStart"/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arcsin</w:t>
                  </w:r>
                  <w:proofErr w:type="spellEnd"/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x </w:t>
                  </w:r>
                  <w:r w:rsidRPr="007C1E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7C1E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(-1 &lt;= x &lt;= 1) </w:t>
                  </w:r>
                </w:p>
                <w:p w:rsidR="007C1E29" w:rsidRPr="007C1E29" w:rsidRDefault="007C1E29" w:rsidP="007C1E2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arccsc</w:t>
                  </w:r>
                  <w:proofErr w:type="spellEnd"/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x =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95250" cy="142875"/>
                        <wp:effectExtent l="0" t="0" r="0" b="9525"/>
                        <wp:docPr id="16" name="Picture 16" descr="p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p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/2 - </w:t>
                  </w:r>
                  <w:proofErr w:type="spellStart"/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arcsec</w:t>
                  </w:r>
                  <w:proofErr w:type="spellEnd"/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x </w:t>
                  </w:r>
                  <w:r w:rsidRPr="007C1E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7C1E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(|x| &gt;= 1) </w:t>
                  </w:r>
                </w:p>
                <w:p w:rsidR="007C1E29" w:rsidRPr="007C1E29" w:rsidRDefault="007C1E29" w:rsidP="007C1E29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arccot</w:t>
                  </w:r>
                  <w:proofErr w:type="spellEnd"/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x = </w:t>
                  </w:r>
                  <w:r>
                    <w:rPr>
                      <w:rFonts w:ascii="Times New Roman" w:eastAsia="Times New Roman" w:hAnsi="Times New Roman" w:cs="Times New Roman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95250" cy="142875"/>
                        <wp:effectExtent l="0" t="0" r="0" b="9525"/>
                        <wp:docPr id="15" name="Picture 15" descr="p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p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/2 - </w:t>
                  </w:r>
                  <w:proofErr w:type="spellStart"/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arctan</w:t>
                  </w:r>
                  <w:proofErr w:type="spellEnd"/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 xml:space="preserve"> x </w:t>
                  </w:r>
                  <w:r w:rsidRPr="007C1E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  <w:r w:rsidRPr="007C1E2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</w:r>
                  <w:r w:rsidRPr="007C1E29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(for all x)</w:t>
                  </w:r>
                </w:p>
              </w:tc>
            </w:tr>
          </w:tbl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C1E29" w:rsidRPr="007C1E29" w:rsidRDefault="007C1E29" w:rsidP="007C1E2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7C1E29">
        <w:rPr>
          <w:rFonts w:ascii="Arial" w:eastAsia="Times New Roman" w:hAnsi="Arial" w:cs="Arial"/>
          <w:color w:val="660000"/>
          <w:sz w:val="27"/>
          <w:szCs w:val="27"/>
        </w:rPr>
        <w:t>Hyperbolic</w:t>
      </w:r>
    </w:p>
    <w:tbl>
      <w:tblPr>
        <w:tblW w:w="0" w:type="auto"/>
        <w:tblCellSpacing w:w="15" w:type="dxa"/>
        <w:shd w:val="clear" w:color="auto" w:fill="FFFFCC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832"/>
        <w:gridCol w:w="3036"/>
      </w:tblGrid>
      <w:tr w:rsidR="007C1E29" w:rsidRPr="007C1E29" w:rsidTr="007C1E2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14" name="Picture 14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sinh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 = 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cosh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 + C </w:t>
            </w:r>
            <w:r w:rsidRPr="007C1E2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0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13" name="Picture 13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csch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 = 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ln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|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tanh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(x/2)| + C </w:t>
            </w:r>
            <w:r w:rsidRPr="007C1E2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1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</w:tr>
      <w:tr w:rsidR="007C1E29" w:rsidRPr="007C1E29" w:rsidTr="007C1E2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12" name="Picture 12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cosh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 = 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sinh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 + C </w:t>
            </w:r>
            <w:r w:rsidRPr="007C1E2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2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11" name="Picture 11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sech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 = 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arctan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sinh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x) + C</w:t>
            </w:r>
          </w:p>
        </w:tc>
      </w:tr>
      <w:tr w:rsidR="007C1E29" w:rsidRPr="007C1E29" w:rsidTr="007C1E29">
        <w:trPr>
          <w:tblCellSpacing w:w="15" w:type="dxa"/>
        </w:trPr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10" name="Picture 10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tanh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 = 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ln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(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cosh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x) + C </w:t>
            </w:r>
            <w:r w:rsidRPr="007C1E29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3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  <w:tc>
          <w:tcPr>
            <w:tcW w:w="0" w:type="auto"/>
            <w:shd w:val="clear" w:color="auto" w:fill="FFFFCC"/>
            <w:vAlign w:val="center"/>
            <w:hideMark/>
          </w:tcPr>
          <w:p w:rsidR="007C1E29" w:rsidRPr="007C1E29" w:rsidRDefault="007C1E29" w:rsidP="007C1E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250" cy="304800"/>
                  <wp:effectExtent l="0" t="0" r="0" b="0"/>
                  <wp:docPr id="9" name="Picture 9" descr="(integral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(integral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coth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 </w:t>
            </w:r>
            <w:r w:rsidRPr="007C1E29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dx</w:t>
            </w:r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 = 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ln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|</w:t>
            </w:r>
            <w:proofErr w:type="spellStart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>sinh</w:t>
            </w:r>
            <w:proofErr w:type="spellEnd"/>
            <w:r w:rsidRPr="007C1E29">
              <w:rPr>
                <w:rFonts w:ascii="Arial" w:eastAsia="Times New Roman" w:hAnsi="Arial" w:cs="Arial"/>
                <w:sz w:val="20"/>
                <w:szCs w:val="20"/>
              </w:rPr>
              <w:t xml:space="preserve"> x| + C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t>  </w:t>
            </w:r>
            <w:r w:rsidRPr="007C1E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34" w:history="1">
              <w:r w:rsidRPr="007C1E29">
                <w:rPr>
                  <w:rFonts w:ascii="Verdana" w:eastAsia="Times New Roman" w:hAnsi="Verdana" w:cs="Arial"/>
                  <w:color w:val="333333"/>
                  <w:sz w:val="20"/>
                  <w:szCs w:val="20"/>
                  <w:u w:val="single"/>
                </w:rPr>
                <w:t>Proof</w:t>
              </w:r>
            </w:hyperlink>
          </w:p>
        </w:tc>
      </w:tr>
    </w:tbl>
    <w:p w:rsidR="007C1E29" w:rsidRDefault="007C1E29"/>
    <w:p w:rsidR="001105ED" w:rsidRDefault="001105ED"/>
    <w:p w:rsidR="001105ED" w:rsidRPr="001105ED" w:rsidRDefault="001105ED" w:rsidP="001105ED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05ED">
        <w:rPr>
          <w:rFonts w:ascii="Arial" w:eastAsia="Times New Roman" w:hAnsi="Arial" w:cs="Arial"/>
          <w:vanish/>
          <w:sz w:val="16"/>
          <w:szCs w:val="16"/>
        </w:rPr>
        <w:lastRenderedPageBreak/>
        <w:t>Top of Form</w:t>
      </w:r>
    </w:p>
    <w:p w:rsidR="001105ED" w:rsidRPr="001105ED" w:rsidRDefault="001105ED" w:rsidP="00110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E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79.5pt;height:18pt" o:ole="">
            <v:imagedata r:id="rId35" o:title=""/>
          </v:shape>
          <w:control r:id="rId36" w:name="DefaultOcxName" w:shapeid="_x0000_i1065"/>
        </w:object>
      </w:r>
      <w:r w:rsidRPr="001105E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4" type="#_x0000_t75" style="width:39pt;height:22.5pt" o:ole="">
            <v:imagedata r:id="rId37" o:title=""/>
          </v:shape>
          <w:control r:id="rId38" w:name="DefaultOcxName1" w:shapeid="_x0000_i1064"/>
        </w:object>
      </w:r>
      <w:r w:rsidRPr="001105ED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63" type="#_x0000_t75" style="width:1in;height:18pt" o:ole="">
            <v:imagedata r:id="rId39" o:title=""/>
          </v:shape>
          <w:control r:id="rId40" w:name="DefaultOcxName2" w:shapeid="_x0000_i1063"/>
        </w:object>
      </w:r>
    </w:p>
    <w:p w:rsidR="001105ED" w:rsidRPr="001105ED" w:rsidRDefault="001105ED" w:rsidP="001105ED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105ED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105ED" w:rsidRPr="001105ED" w:rsidRDefault="001105ED" w:rsidP="00110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05ED">
        <w:rPr>
          <w:rFonts w:ascii="Times New Roman" w:eastAsia="Times New Roman" w:hAnsi="Times New Roman" w:cs="Times New Roman"/>
          <w:sz w:val="24"/>
          <w:szCs w:val="24"/>
        </w:rPr>
        <w:pict/>
      </w:r>
      <w:hyperlink r:id="rId41" w:tgtFrame="_blank" w:history="1"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Twitter</w:t>
        </w:r>
      </w:hyperlink>
      <w:r w:rsidRPr="00110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2" w:tgtFrame="_blank" w:history="1">
        <w:proofErr w:type="spellStart"/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StumbleUpon</w:t>
        </w:r>
        <w:proofErr w:type="spellEnd"/>
      </w:hyperlink>
      <w:r w:rsidRPr="00110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3" w:tgtFrame="_blank" w:history="1"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Facebook</w:t>
        </w:r>
      </w:hyperlink>
      <w:r w:rsidRPr="00110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44" w:history="1"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Link </w:t>
        </w:r>
        <w:proofErr w:type="gramStart"/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</w:t>
        </w:r>
        <w:proofErr w:type="gramEnd"/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Us</w:t>
        </w:r>
      </w:hyperlink>
    </w:p>
    <w:p w:rsidR="001105ED" w:rsidRPr="001105ED" w:rsidRDefault="001105ED" w:rsidP="00110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1105E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46" w:history="1"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Numbers</w:t>
        </w:r>
      </w:hyperlink>
      <w:r w:rsidRPr="001105E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47" w:history="1"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Algebra</w:t>
        </w:r>
      </w:hyperlink>
      <w:r w:rsidRPr="001105E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48" w:history="1"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Geometry</w:t>
        </w:r>
      </w:hyperlink>
      <w:r w:rsidRPr="001105E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49" w:history="1"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</w:t>
        </w:r>
      </w:hyperlink>
      <w:r w:rsidRPr="001105E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50" w:history="1"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Measure</w:t>
        </w:r>
      </w:hyperlink>
      <w:r w:rsidRPr="001105E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51" w:history="1"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Puzzles</w:t>
        </w:r>
      </w:hyperlink>
      <w:r w:rsidRPr="001105E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52" w:history="1"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Games</w:t>
        </w:r>
      </w:hyperlink>
      <w:r w:rsidRPr="001105E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53" w:history="1"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Dictionary</w:t>
        </w:r>
      </w:hyperlink>
      <w:r w:rsidRPr="001105E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hyperlink r:id="rId54" w:history="1"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Worksheets</w:t>
        </w:r>
      </w:hyperlink>
      <w:r w:rsidRPr="001105E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105ED" w:rsidRPr="001105ED" w:rsidRDefault="001105ED" w:rsidP="00110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Show Ads</w:t>
        </w:r>
      </w:hyperlink>
    </w:p>
    <w:p w:rsidR="001105ED" w:rsidRPr="001105ED" w:rsidRDefault="001105ED" w:rsidP="001105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Hide Ads</w:t>
        </w:r>
      </w:hyperlink>
      <w:r w:rsidRPr="001105ED">
        <w:rPr>
          <w:rFonts w:ascii="Times New Roman" w:eastAsia="Times New Roman" w:hAnsi="Times New Roman" w:cs="Times New Roman"/>
          <w:sz w:val="24"/>
          <w:szCs w:val="24"/>
        </w:rPr>
        <w:br/>
      </w:r>
      <w:hyperlink r:id="rId57" w:history="1">
        <w:proofErr w:type="gramStart"/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  <w:proofErr w:type="gramEnd"/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Ads</w:t>
        </w:r>
      </w:hyperlink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outlineLvl w:val="0"/>
        <w:rPr>
          <w:ins w:id="0" w:author="Unknown"/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ins w:id="1" w:author="Unknown">
        <w:r w:rsidRPr="001105ED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pict/>
        </w:r>
      </w:ins>
      <w:r w:rsidRPr="001105E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pict/>
      </w:r>
      <w:ins w:id="2" w:author="Unknown">
        <w:r w:rsidRPr="001105ED">
          <w:rPr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Arithmetic Sequences and Sums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outlineLvl w:val="1"/>
        <w:rPr>
          <w:ins w:id="3" w:author="Unknown"/>
          <w:rFonts w:ascii="Times New Roman" w:eastAsia="Times New Roman" w:hAnsi="Times New Roman" w:cs="Times New Roman"/>
          <w:b/>
          <w:bCs/>
          <w:sz w:val="36"/>
          <w:szCs w:val="36"/>
        </w:rPr>
      </w:pPr>
      <w:ins w:id="4" w:author="Unknown">
        <w:r w:rsidRPr="001105ED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Sequence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5" w:author="Unknown"/>
          <w:rFonts w:ascii="Times New Roman" w:eastAsia="Times New Roman" w:hAnsi="Times New Roman" w:cs="Times New Roman"/>
          <w:sz w:val="24"/>
          <w:szCs w:val="24"/>
        </w:rPr>
      </w:pPr>
      <w:ins w:id="6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A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"http://www.mathsisfun.com/algebra/sequences-series.html"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Sequence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is a set of things (usually numbers) that are in order. </w:t>
        </w:r>
      </w:ins>
    </w:p>
    <w:tbl>
      <w:tblPr>
        <w:tblW w:w="33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60"/>
      </w:tblGrid>
      <w:tr w:rsidR="001105ED" w:rsidRPr="001105ED" w:rsidTr="001105E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1884680" wp14:editId="24056136">
                  <wp:extent cx="4552950" cy="1962150"/>
                  <wp:effectExtent l="0" t="0" r="0" b="0"/>
                  <wp:docPr id="52" name="Picture 52" descr="Sequ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equ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9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105ED" w:rsidRPr="001105ED" w:rsidRDefault="001105ED" w:rsidP="001105ED">
      <w:pPr>
        <w:spacing w:before="100" w:beforeAutospacing="1" w:after="100" w:afterAutospacing="1" w:line="240" w:lineRule="auto"/>
        <w:outlineLvl w:val="1"/>
        <w:rPr>
          <w:ins w:id="7" w:author="Unknown"/>
          <w:rFonts w:ascii="Times New Roman" w:eastAsia="Times New Roman" w:hAnsi="Times New Roman" w:cs="Times New Roman"/>
          <w:b/>
          <w:bCs/>
          <w:sz w:val="36"/>
          <w:szCs w:val="36"/>
        </w:rPr>
      </w:pPr>
      <w:ins w:id="8" w:author="Unknown">
        <w:r w:rsidRPr="001105ED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Arithmetic Sequence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9" w:author="Unknown"/>
          <w:rFonts w:ascii="Times New Roman" w:eastAsia="Times New Roman" w:hAnsi="Times New Roman" w:cs="Times New Roman"/>
          <w:sz w:val="24"/>
          <w:szCs w:val="24"/>
        </w:rPr>
      </w:pPr>
      <w:ins w:id="10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In an Arithmetic Sequence </w:t>
        </w:r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the difference between one term and the next is a constant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11" w:author="Unknown"/>
          <w:rFonts w:ascii="Times New Roman" w:eastAsia="Times New Roman" w:hAnsi="Times New Roman" w:cs="Times New Roman"/>
          <w:sz w:val="24"/>
          <w:szCs w:val="24"/>
        </w:rPr>
      </w:pPr>
      <w:ins w:id="12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In other words, we just add the same value each time ... infinitely.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outlineLvl w:val="2"/>
        <w:rPr>
          <w:ins w:id="13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14" w:author="Unknown">
        <w:r w:rsidRPr="001105ED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Example:</w:t>
        </w:r>
      </w:ins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3"/>
      </w:tblGrid>
      <w:tr w:rsidR="001105ED" w:rsidRPr="001105ED" w:rsidTr="001105E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7"/>
                <w:szCs w:val="27"/>
              </w:rPr>
              <w:t>1, 4, 7, 10, 13, 16, 19, 22, 25, ...</w:t>
            </w:r>
          </w:p>
        </w:tc>
      </w:tr>
    </w:tbl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15" w:author="Unknown"/>
          <w:rFonts w:ascii="Times New Roman" w:eastAsia="Times New Roman" w:hAnsi="Times New Roman" w:cs="Times New Roman"/>
          <w:sz w:val="24"/>
          <w:szCs w:val="24"/>
        </w:rPr>
      </w:pPr>
      <w:ins w:id="16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This sequence has a difference of 3 between each number. 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17" w:author="Unknown"/>
          <w:rFonts w:ascii="Times New Roman" w:eastAsia="Times New Roman" w:hAnsi="Times New Roman" w:cs="Times New Roman"/>
          <w:sz w:val="24"/>
          <w:szCs w:val="24"/>
        </w:rPr>
      </w:pPr>
      <w:ins w:id="18" w:author="Unknown"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In General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we could write an arithmetic sequence like this: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19" w:author="Unknown"/>
          <w:rFonts w:ascii="Times New Roman" w:eastAsia="Times New Roman" w:hAnsi="Times New Roman" w:cs="Times New Roman"/>
          <w:sz w:val="24"/>
          <w:szCs w:val="24"/>
        </w:rPr>
      </w:pPr>
      <w:ins w:id="20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{</w:t>
        </w:r>
        <w:proofErr w:type="gramStart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proofErr w:type="gramEnd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a+d</w:t>
        </w:r>
        <w:proofErr w:type="spellEnd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, a+2d, a+3d, ... }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21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22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where</w:t>
        </w:r>
        <w:proofErr w:type="gramEnd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</w:p>
    <w:p w:rsidR="001105ED" w:rsidRPr="001105ED" w:rsidRDefault="001105ED" w:rsidP="001105ED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23" w:author="Unknown"/>
          <w:rFonts w:ascii="Times New Roman" w:eastAsia="Times New Roman" w:hAnsi="Times New Roman" w:cs="Times New Roman"/>
          <w:sz w:val="24"/>
          <w:szCs w:val="24"/>
        </w:rPr>
      </w:pPr>
      <w:ins w:id="24" w:author="Unknown"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lastRenderedPageBreak/>
          <w:t>a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is the first term, and </w:t>
        </w:r>
      </w:ins>
    </w:p>
    <w:p w:rsidR="001105ED" w:rsidRPr="001105ED" w:rsidRDefault="001105ED" w:rsidP="001105ED">
      <w:pPr>
        <w:numPr>
          <w:ilvl w:val="0"/>
          <w:numId w:val="1"/>
        </w:numPr>
        <w:spacing w:before="100" w:beforeAutospacing="1" w:after="100" w:afterAutospacing="1" w:line="240" w:lineRule="auto"/>
        <w:rPr>
          <w:ins w:id="25" w:author="Unknown"/>
          <w:rFonts w:ascii="Times New Roman" w:eastAsia="Times New Roman" w:hAnsi="Times New Roman" w:cs="Times New Roman"/>
          <w:sz w:val="24"/>
          <w:szCs w:val="24"/>
        </w:rPr>
      </w:pPr>
      <w:ins w:id="26" w:author="Unknown"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is the difference between the terms (called the </w:t>
        </w:r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"common difference"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)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outlineLvl w:val="2"/>
        <w:rPr>
          <w:ins w:id="27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28" w:author="Unknown">
        <w:r w:rsidRPr="001105ED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Example: (continued)</w:t>
        </w:r>
      </w:ins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3"/>
      </w:tblGrid>
      <w:tr w:rsidR="001105ED" w:rsidRPr="001105ED" w:rsidTr="001105E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7"/>
                <w:szCs w:val="27"/>
              </w:rPr>
              <w:t>1, 4, 7, 10, 13, 16, 19, 22, 25, ...</w:t>
            </w:r>
          </w:p>
        </w:tc>
      </w:tr>
    </w:tbl>
    <w:p w:rsidR="001105ED" w:rsidRPr="001105ED" w:rsidRDefault="001105ED" w:rsidP="001105ED">
      <w:pPr>
        <w:spacing w:before="100" w:beforeAutospacing="1" w:after="100" w:afterAutospacing="1" w:line="240" w:lineRule="auto"/>
        <w:rPr>
          <w:ins w:id="29" w:author="Unknown"/>
          <w:rFonts w:ascii="Times New Roman" w:eastAsia="Times New Roman" w:hAnsi="Times New Roman" w:cs="Times New Roman"/>
          <w:sz w:val="24"/>
          <w:szCs w:val="24"/>
        </w:rPr>
      </w:pPr>
      <w:ins w:id="30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Has:</w:t>
        </w:r>
      </w:ins>
    </w:p>
    <w:p w:rsidR="001105ED" w:rsidRPr="001105ED" w:rsidRDefault="001105ED" w:rsidP="001105ED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31" w:author="Unknown"/>
          <w:rFonts w:ascii="Times New Roman" w:eastAsia="Times New Roman" w:hAnsi="Times New Roman" w:cs="Times New Roman"/>
          <w:sz w:val="24"/>
          <w:szCs w:val="24"/>
        </w:rPr>
      </w:pPr>
      <w:ins w:id="32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a = 1 (the first term)</w:t>
        </w:r>
      </w:ins>
    </w:p>
    <w:p w:rsidR="001105ED" w:rsidRPr="001105ED" w:rsidRDefault="001105ED" w:rsidP="001105ED">
      <w:pPr>
        <w:numPr>
          <w:ilvl w:val="0"/>
          <w:numId w:val="2"/>
        </w:numPr>
        <w:spacing w:before="100" w:beforeAutospacing="1" w:after="100" w:afterAutospacing="1" w:line="240" w:lineRule="auto"/>
        <w:rPr>
          <w:ins w:id="33" w:author="Unknown"/>
          <w:rFonts w:ascii="Times New Roman" w:eastAsia="Times New Roman" w:hAnsi="Times New Roman" w:cs="Times New Roman"/>
          <w:sz w:val="24"/>
          <w:szCs w:val="24"/>
        </w:rPr>
      </w:pPr>
      <w:ins w:id="34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d = 3 (the "common difference" between terms)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35" w:author="Unknown"/>
          <w:rFonts w:ascii="Times New Roman" w:eastAsia="Times New Roman" w:hAnsi="Times New Roman" w:cs="Times New Roman"/>
          <w:sz w:val="24"/>
          <w:szCs w:val="24"/>
        </w:rPr>
      </w:pPr>
      <w:ins w:id="36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And we get: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37" w:author="Unknown"/>
          <w:rFonts w:ascii="Times New Roman" w:eastAsia="Times New Roman" w:hAnsi="Times New Roman" w:cs="Times New Roman"/>
          <w:sz w:val="24"/>
          <w:szCs w:val="24"/>
        </w:rPr>
      </w:pPr>
      <w:ins w:id="38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{</w:t>
        </w:r>
        <w:proofErr w:type="gramStart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a</w:t>
        </w:r>
        <w:proofErr w:type="gramEnd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proofErr w:type="spellStart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a+d</w:t>
        </w:r>
        <w:proofErr w:type="spellEnd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, a+2d, a+3d, ... }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39" w:author="Unknown"/>
          <w:rFonts w:ascii="Times New Roman" w:eastAsia="Times New Roman" w:hAnsi="Times New Roman" w:cs="Times New Roman"/>
          <w:sz w:val="24"/>
          <w:szCs w:val="24"/>
        </w:rPr>
      </w:pPr>
      <w:ins w:id="40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{1, 1+3, 1+2×3, 1+3×3, </w:t>
        </w:r>
        <w:proofErr w:type="gramStart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... }</w:t>
        </w:r>
        <w:proofErr w:type="gramEnd"/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41" w:author="Unknown"/>
          <w:rFonts w:ascii="Times New Roman" w:eastAsia="Times New Roman" w:hAnsi="Times New Roman" w:cs="Times New Roman"/>
          <w:sz w:val="24"/>
          <w:szCs w:val="24"/>
        </w:rPr>
      </w:pPr>
      <w:ins w:id="42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{1, 4, 7, 10, </w:t>
        </w:r>
        <w:proofErr w:type="gramStart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... }</w:t>
        </w:r>
        <w:proofErr w:type="gramEnd"/>
      </w:ins>
    </w:p>
    <w:p w:rsidR="001105ED" w:rsidRPr="001105ED" w:rsidRDefault="001105ED" w:rsidP="001105ED">
      <w:pPr>
        <w:spacing w:before="100" w:beforeAutospacing="1" w:after="100" w:afterAutospacing="1" w:line="240" w:lineRule="auto"/>
        <w:outlineLvl w:val="2"/>
        <w:rPr>
          <w:ins w:id="43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44" w:author="Unknown">
        <w:r w:rsidRPr="001105ED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Rule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45" w:author="Unknown"/>
          <w:rFonts w:ascii="Times New Roman" w:eastAsia="Times New Roman" w:hAnsi="Times New Roman" w:cs="Times New Roman"/>
          <w:sz w:val="24"/>
          <w:szCs w:val="24"/>
        </w:rPr>
      </w:pPr>
      <w:ins w:id="46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We can write an Arithmetic Sequence as a rule: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47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48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x</w:t>
        </w:r>
        <w:r w:rsidRPr="001105ED">
          <w:rPr>
            <w:rFonts w:ascii="Times New Roman" w:eastAsia="Times New Roman" w:hAnsi="Times New Roman" w:cs="Times New Roman"/>
            <w:sz w:val="24"/>
            <w:szCs w:val="24"/>
            <w:vertAlign w:val="subscript"/>
          </w:rPr>
          <w:t>n</w:t>
        </w:r>
        <w:proofErr w:type="spellEnd"/>
        <w:proofErr w:type="gramEnd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= a + d(n-1)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49" w:author="Unknown"/>
          <w:rFonts w:ascii="Times New Roman" w:eastAsia="Times New Roman" w:hAnsi="Times New Roman" w:cs="Times New Roman"/>
          <w:sz w:val="24"/>
          <w:szCs w:val="24"/>
        </w:rPr>
      </w:pPr>
      <w:ins w:id="50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(We use "n-1" because </w:t>
        </w:r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is not used in the 1st term).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outlineLvl w:val="2"/>
        <w:rPr>
          <w:ins w:id="51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52" w:author="Unknown">
        <w:r w:rsidRPr="001105ED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Example: Write the Rule, and calculate the 4th term for</w:t>
        </w:r>
      </w:ins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</w:tblGrid>
      <w:tr w:rsidR="001105ED" w:rsidRPr="001105ED" w:rsidTr="001105E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7"/>
                <w:szCs w:val="27"/>
              </w:rPr>
              <w:t>3, 8, 13, 18, 23, 28, 33, 38, ...</w:t>
            </w:r>
          </w:p>
        </w:tc>
      </w:tr>
    </w:tbl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53" w:author="Unknown"/>
          <w:rFonts w:ascii="Times New Roman" w:eastAsia="Times New Roman" w:hAnsi="Times New Roman" w:cs="Times New Roman"/>
          <w:sz w:val="24"/>
          <w:szCs w:val="24"/>
        </w:rPr>
      </w:pPr>
      <w:ins w:id="54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This sequence has a difference of 5 between each number.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55" w:author="Unknown"/>
          <w:rFonts w:ascii="Times New Roman" w:eastAsia="Times New Roman" w:hAnsi="Times New Roman" w:cs="Times New Roman"/>
          <w:sz w:val="24"/>
          <w:szCs w:val="24"/>
        </w:rPr>
      </w:pPr>
      <w:ins w:id="56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The values of </w:t>
        </w:r>
        <w:proofErr w:type="gramStart"/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and</w:t>
        </w:r>
        <w:proofErr w:type="gramEnd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are:</w:t>
        </w:r>
      </w:ins>
    </w:p>
    <w:p w:rsidR="001105ED" w:rsidRPr="001105ED" w:rsidRDefault="001105ED" w:rsidP="001105ED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57" w:author="Unknown"/>
          <w:rFonts w:ascii="Times New Roman" w:eastAsia="Times New Roman" w:hAnsi="Times New Roman" w:cs="Times New Roman"/>
          <w:sz w:val="24"/>
          <w:szCs w:val="24"/>
        </w:rPr>
      </w:pPr>
      <w:ins w:id="58" w:author="Unknown"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 = 3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(the first term)</w:t>
        </w:r>
      </w:ins>
    </w:p>
    <w:p w:rsidR="001105ED" w:rsidRPr="001105ED" w:rsidRDefault="001105ED" w:rsidP="001105ED">
      <w:pPr>
        <w:numPr>
          <w:ilvl w:val="0"/>
          <w:numId w:val="3"/>
        </w:numPr>
        <w:spacing w:before="100" w:beforeAutospacing="1" w:after="100" w:afterAutospacing="1" w:line="240" w:lineRule="auto"/>
        <w:rPr>
          <w:ins w:id="59" w:author="Unknown"/>
          <w:rFonts w:ascii="Times New Roman" w:eastAsia="Times New Roman" w:hAnsi="Times New Roman" w:cs="Times New Roman"/>
          <w:sz w:val="24"/>
          <w:szCs w:val="24"/>
        </w:rPr>
      </w:pPr>
      <w:ins w:id="60" w:author="Unknown"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 = 5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(the "common difference")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61" w:author="Unknown"/>
          <w:rFonts w:ascii="Times New Roman" w:eastAsia="Times New Roman" w:hAnsi="Times New Roman" w:cs="Times New Roman"/>
          <w:sz w:val="24"/>
          <w:szCs w:val="24"/>
        </w:rPr>
      </w:pPr>
      <w:ins w:id="62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The Rule can be calculated: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63" w:author="Unknown"/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ins w:id="64" w:author="Unknown"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x</w:t>
        </w:r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  <w:vertAlign w:val="subscript"/>
          </w:rPr>
          <w:t>n</w:t>
        </w:r>
        <w:proofErr w:type="spellEnd"/>
        <w:proofErr w:type="gramEnd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= a + d(n-1)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65" w:author="Unknown"/>
          <w:rFonts w:ascii="Times New Roman" w:eastAsia="Times New Roman" w:hAnsi="Times New Roman" w:cs="Times New Roman"/>
          <w:sz w:val="24"/>
          <w:szCs w:val="24"/>
        </w:rPr>
      </w:pPr>
      <w:ins w:id="66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= 3 + 5(n-1) 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67" w:author="Unknown"/>
          <w:rFonts w:ascii="Times New Roman" w:eastAsia="Times New Roman" w:hAnsi="Times New Roman" w:cs="Times New Roman"/>
          <w:sz w:val="24"/>
          <w:szCs w:val="24"/>
        </w:rPr>
      </w:pPr>
      <w:ins w:id="68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= 3 + 5n - 5 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69" w:author="Unknown"/>
          <w:rFonts w:ascii="Times New Roman" w:eastAsia="Times New Roman" w:hAnsi="Times New Roman" w:cs="Times New Roman"/>
          <w:sz w:val="24"/>
          <w:szCs w:val="24"/>
        </w:rPr>
      </w:pPr>
      <w:ins w:id="70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= </w:t>
        </w:r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5n - 2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71" w:author="Unknown"/>
          <w:rFonts w:ascii="Times New Roman" w:eastAsia="Times New Roman" w:hAnsi="Times New Roman" w:cs="Times New Roman"/>
          <w:sz w:val="24"/>
          <w:szCs w:val="24"/>
        </w:rPr>
      </w:pPr>
      <w:ins w:id="72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So, the 4th term is: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73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74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x</w:t>
        </w:r>
        <w:r w:rsidRPr="001105ED">
          <w:rPr>
            <w:rFonts w:ascii="Times New Roman" w:eastAsia="Times New Roman" w:hAnsi="Times New Roman" w:cs="Times New Roman"/>
            <w:sz w:val="24"/>
            <w:szCs w:val="24"/>
            <w:vertAlign w:val="subscript"/>
          </w:rPr>
          <w:t>4</w:t>
        </w:r>
        <w:proofErr w:type="gramEnd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= 5×4 - 2 = 18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75" w:author="Unknown"/>
          <w:rFonts w:ascii="Times New Roman" w:eastAsia="Times New Roman" w:hAnsi="Times New Roman" w:cs="Times New Roman"/>
          <w:sz w:val="24"/>
          <w:szCs w:val="24"/>
        </w:rPr>
      </w:pPr>
      <w:ins w:id="76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Is that right? Check for yourself!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77" w:author="Unknown"/>
          <w:rFonts w:ascii="Times New Roman" w:eastAsia="Times New Roman" w:hAnsi="Times New Roman" w:cs="Times New Roman"/>
          <w:sz w:val="24"/>
          <w:szCs w:val="24"/>
        </w:rPr>
      </w:pPr>
      <w:ins w:id="78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Arithmetic Sequences are sometimes called Arithmetic Progressions (A.P.’s)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outlineLvl w:val="1"/>
        <w:rPr>
          <w:ins w:id="79" w:author="Unknown"/>
          <w:rFonts w:ascii="Times New Roman" w:eastAsia="Times New Roman" w:hAnsi="Times New Roman" w:cs="Times New Roman"/>
          <w:b/>
          <w:bCs/>
          <w:sz w:val="36"/>
          <w:szCs w:val="36"/>
        </w:rPr>
      </w:pPr>
      <w:ins w:id="80" w:author="Unknown">
        <w:r w:rsidRPr="001105ED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Summing an Arithmetic Series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81" w:author="Unknown"/>
          <w:rFonts w:ascii="Times New Roman" w:eastAsia="Times New Roman" w:hAnsi="Times New Roman" w:cs="Times New Roman"/>
          <w:sz w:val="24"/>
          <w:szCs w:val="24"/>
        </w:rPr>
      </w:pPr>
      <w:ins w:id="82" w:author="Unknown"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To sum up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the terms of this arithmetic sequence: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83" w:author="Unknown"/>
          <w:rFonts w:ascii="Times New Roman" w:eastAsia="Times New Roman" w:hAnsi="Times New Roman" w:cs="Times New Roman"/>
          <w:sz w:val="24"/>
          <w:szCs w:val="24"/>
        </w:rPr>
      </w:pPr>
      <w:ins w:id="84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a + (</w:t>
        </w:r>
        <w:proofErr w:type="spellStart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a+d</w:t>
        </w:r>
        <w:proofErr w:type="spellEnd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) + (a+2d) + (a+3d) </w:t>
        </w:r>
        <w:proofErr w:type="gramStart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+ ...</w:t>
        </w:r>
        <w:proofErr w:type="gramEnd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85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86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use</w:t>
        </w:r>
        <w:proofErr w:type="gramEnd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this formula: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87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D6F1DBE" wp14:editId="2AD50D04">
            <wp:extent cx="2609850" cy="542925"/>
            <wp:effectExtent l="0" t="0" r="0" b="9525"/>
            <wp:docPr id="51" name="Picture 51" descr="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gm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88" w:author="Unknown"/>
          <w:rFonts w:ascii="Times New Roman" w:eastAsia="Times New Roman" w:hAnsi="Times New Roman" w:cs="Times New Roman"/>
          <w:sz w:val="24"/>
          <w:szCs w:val="24"/>
        </w:rPr>
      </w:pPr>
      <w:ins w:id="89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What is that funny symbol? It is called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"http://www.mathsisfun.com/algebra/sigma-notation.html"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Sigma Notation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111"/>
      </w:tblGrid>
      <w:tr w:rsidR="001105ED" w:rsidRPr="001105ED" w:rsidTr="001105E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612A32" wp14:editId="0C9C8E8B">
                  <wp:extent cx="304800" cy="323850"/>
                  <wp:effectExtent l="0" t="0" r="0" b="0"/>
                  <wp:docPr id="50" name="Picture 50" descr="Sigm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igm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(called Sigma) means "sum up"</w:t>
            </w:r>
          </w:p>
        </w:tc>
      </w:tr>
    </w:tbl>
    <w:p w:rsidR="001105ED" w:rsidRPr="001105ED" w:rsidRDefault="001105ED" w:rsidP="001105ED">
      <w:pPr>
        <w:spacing w:before="100" w:beforeAutospacing="1" w:after="100" w:afterAutospacing="1" w:line="240" w:lineRule="auto"/>
        <w:rPr>
          <w:ins w:id="90" w:author="Unknown"/>
          <w:rFonts w:ascii="Times New Roman" w:eastAsia="Times New Roman" w:hAnsi="Times New Roman" w:cs="Times New Roman"/>
          <w:sz w:val="24"/>
          <w:szCs w:val="24"/>
        </w:rPr>
      </w:pPr>
      <w:ins w:id="91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And below and above it are shown the starting and ending values: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92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D151DD2" wp14:editId="5E25EB63">
            <wp:extent cx="4010025" cy="1095375"/>
            <wp:effectExtent l="0" t="0" r="9525" b="9525"/>
            <wp:docPr id="49" name="Picture 49" descr="Sigma No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igma Notation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93" w:author="Unknown"/>
          <w:rFonts w:ascii="Times New Roman" w:eastAsia="Times New Roman" w:hAnsi="Times New Roman" w:cs="Times New Roman"/>
          <w:sz w:val="24"/>
          <w:szCs w:val="24"/>
        </w:rPr>
      </w:pPr>
      <w:ins w:id="94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It says "Sum up </w:t>
        </w:r>
        <w:r w:rsidRPr="001105ED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</w:rPr>
          <w:t>n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where </w:t>
        </w:r>
        <w:r w:rsidRPr="001105ED">
          <w:rPr>
            <w:rFonts w:ascii="Times New Roman" w:eastAsia="Times New Roman" w:hAnsi="Times New Roman" w:cs="Times New Roman"/>
            <w:b/>
            <w:bCs/>
            <w:i/>
            <w:iCs/>
            <w:sz w:val="24"/>
            <w:szCs w:val="24"/>
          </w:rPr>
          <w:t>n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goes from 1 to 4. Answer=</w:t>
        </w:r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10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95" w:author="Unknown"/>
          <w:rFonts w:ascii="Times New Roman" w:eastAsia="Times New Roman" w:hAnsi="Times New Roman" w:cs="Times New Roman"/>
          <w:sz w:val="24"/>
          <w:szCs w:val="24"/>
        </w:rPr>
      </w:pPr>
      <w:ins w:id="96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Here is how to use it: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outlineLvl w:val="2"/>
        <w:rPr>
          <w:ins w:id="97" w:author="Unknown"/>
          <w:rFonts w:ascii="Times New Roman" w:eastAsia="Times New Roman" w:hAnsi="Times New Roman" w:cs="Times New Roman"/>
          <w:b/>
          <w:bCs/>
          <w:sz w:val="27"/>
          <w:szCs w:val="27"/>
        </w:rPr>
      </w:pPr>
      <w:ins w:id="98" w:author="Unknown">
        <w:r w:rsidRPr="001105ED">
          <w:rPr>
            <w:rFonts w:ascii="Times New Roman" w:eastAsia="Times New Roman" w:hAnsi="Times New Roman" w:cs="Times New Roman"/>
            <w:b/>
            <w:bCs/>
            <w:sz w:val="27"/>
            <w:szCs w:val="27"/>
          </w:rPr>
          <w:t>Example: Add up the first 10 terms of the arithmetic sequence: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99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100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{ 1</w:t>
        </w:r>
        <w:proofErr w:type="gramEnd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, 4, 7, 10, 13, ... }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101" w:author="Unknown"/>
          <w:rFonts w:ascii="Times New Roman" w:eastAsia="Times New Roman" w:hAnsi="Times New Roman" w:cs="Times New Roman"/>
          <w:sz w:val="24"/>
          <w:szCs w:val="24"/>
        </w:rPr>
      </w:pPr>
      <w:ins w:id="102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 xml:space="preserve">The values of </w:t>
        </w:r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and </w:t>
        </w:r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are:</w:t>
        </w:r>
      </w:ins>
    </w:p>
    <w:p w:rsidR="001105ED" w:rsidRPr="001105ED" w:rsidRDefault="001105ED" w:rsidP="001105ED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103" w:author="Unknown"/>
          <w:rFonts w:ascii="Times New Roman" w:eastAsia="Times New Roman" w:hAnsi="Times New Roman" w:cs="Times New Roman"/>
          <w:sz w:val="24"/>
          <w:szCs w:val="24"/>
        </w:rPr>
      </w:pPr>
      <w:ins w:id="104" w:author="Unknown"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 = 1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(the first term)</w:t>
        </w:r>
      </w:ins>
    </w:p>
    <w:p w:rsidR="001105ED" w:rsidRPr="001105ED" w:rsidRDefault="001105ED" w:rsidP="001105ED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105" w:author="Unknown"/>
          <w:rFonts w:ascii="Times New Roman" w:eastAsia="Times New Roman" w:hAnsi="Times New Roman" w:cs="Times New Roman"/>
          <w:sz w:val="24"/>
          <w:szCs w:val="24"/>
        </w:rPr>
      </w:pPr>
      <w:ins w:id="106" w:author="Unknown"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d = 3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(the "common difference" between terms)</w:t>
        </w:r>
      </w:ins>
    </w:p>
    <w:p w:rsidR="001105ED" w:rsidRPr="001105ED" w:rsidRDefault="001105ED" w:rsidP="001105ED">
      <w:pPr>
        <w:numPr>
          <w:ilvl w:val="0"/>
          <w:numId w:val="4"/>
        </w:numPr>
        <w:spacing w:before="100" w:beforeAutospacing="1" w:after="100" w:afterAutospacing="1" w:line="240" w:lineRule="auto"/>
        <w:rPr>
          <w:ins w:id="107" w:author="Unknown"/>
          <w:rFonts w:ascii="Times New Roman" w:eastAsia="Times New Roman" w:hAnsi="Times New Roman" w:cs="Times New Roman"/>
          <w:sz w:val="24"/>
          <w:szCs w:val="24"/>
        </w:rPr>
      </w:pPr>
      <w:ins w:id="108" w:author="Unknown"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 = 10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(how many terms to add up)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109" w:author="Unknown"/>
          <w:rFonts w:ascii="Times New Roman" w:eastAsia="Times New Roman" w:hAnsi="Times New Roman" w:cs="Times New Roman"/>
          <w:sz w:val="24"/>
          <w:szCs w:val="24"/>
        </w:rPr>
      </w:pPr>
      <w:ins w:id="110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So: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111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C41698" wp14:editId="50A3B90F">
            <wp:extent cx="2609850" cy="542925"/>
            <wp:effectExtent l="0" t="0" r="0" b="9525"/>
            <wp:docPr id="48" name="Picture 48" descr="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igm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112" w:author="Unknown"/>
          <w:rFonts w:ascii="Times New Roman" w:eastAsia="Times New Roman" w:hAnsi="Times New Roman" w:cs="Times New Roman"/>
          <w:sz w:val="24"/>
          <w:szCs w:val="24"/>
        </w:rPr>
      </w:pPr>
      <w:ins w:id="113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Becomes: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114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3FF473F" wp14:editId="635D0AB6">
            <wp:extent cx="3219450" cy="571500"/>
            <wp:effectExtent l="0" t="0" r="0" b="0"/>
            <wp:docPr id="47" name="Picture 47" descr="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igma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115" w:author="Unknown"/>
          <w:rFonts w:ascii="Times New Roman" w:eastAsia="Times New Roman" w:hAnsi="Times New Roman" w:cs="Times New Roman"/>
          <w:sz w:val="24"/>
          <w:szCs w:val="24"/>
        </w:rPr>
      </w:pPr>
      <w:ins w:id="116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= 5(2+9·3) = 5(29) = 145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117" w:author="Unknown"/>
          <w:rFonts w:ascii="Times New Roman" w:eastAsia="Times New Roman" w:hAnsi="Times New Roman" w:cs="Times New Roman"/>
          <w:sz w:val="24"/>
          <w:szCs w:val="24"/>
        </w:rPr>
      </w:pPr>
      <w:ins w:id="118" w:author="Unknown">
        <w:r w:rsidRPr="001105ED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Check: why don't you add up the terms yourself, and see if it comes to 145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outlineLvl w:val="1"/>
        <w:rPr>
          <w:ins w:id="119" w:author="Unknown"/>
          <w:rFonts w:ascii="Times New Roman" w:eastAsia="Times New Roman" w:hAnsi="Times New Roman" w:cs="Times New Roman"/>
          <w:b/>
          <w:bCs/>
          <w:sz w:val="36"/>
          <w:szCs w:val="36"/>
        </w:rPr>
      </w:pPr>
      <w:ins w:id="120" w:author="Unknown">
        <w:r w:rsidRPr="001105ED">
          <w:rPr>
            <w:rFonts w:ascii="Times New Roman" w:eastAsia="Times New Roman" w:hAnsi="Times New Roman" w:cs="Times New Roman"/>
            <w:b/>
            <w:bCs/>
            <w:sz w:val="36"/>
            <w:szCs w:val="36"/>
          </w:rPr>
          <w:t>Why Does the Formula Work?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121" w:author="Unknown"/>
          <w:rFonts w:ascii="Times New Roman" w:eastAsia="Times New Roman" w:hAnsi="Times New Roman" w:cs="Times New Roman"/>
          <w:sz w:val="24"/>
          <w:szCs w:val="24"/>
        </w:rPr>
      </w:pPr>
      <w:ins w:id="122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I want to show you </w:t>
        </w:r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why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the formula works, because we get to use an interesting "trick" which is worth knowing.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123" w:author="Unknown"/>
          <w:rFonts w:ascii="Times New Roman" w:eastAsia="Times New Roman" w:hAnsi="Times New Roman" w:cs="Times New Roman"/>
          <w:sz w:val="24"/>
          <w:szCs w:val="24"/>
        </w:rPr>
      </w:pPr>
      <w:ins w:id="124" w:author="Unknown"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First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, we will call the whole sum </w:t>
        </w:r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"S"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:</w:t>
        </w:r>
      </w:ins>
    </w:p>
    <w:p w:rsidR="001105ED" w:rsidRPr="001105ED" w:rsidRDefault="001105ED" w:rsidP="001105ED">
      <w:pPr>
        <w:spacing w:after="0" w:line="240" w:lineRule="auto"/>
        <w:rPr>
          <w:ins w:id="125" w:author="Unknown"/>
          <w:rFonts w:ascii="Times New Roman" w:eastAsia="Times New Roman" w:hAnsi="Times New Roman" w:cs="Times New Roman"/>
          <w:sz w:val="24"/>
          <w:szCs w:val="24"/>
        </w:rPr>
      </w:pPr>
      <w:ins w:id="126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S = a + (a + d) + ... + (a + (n-2</w:t>
        </w:r>
        <w:proofErr w:type="gramStart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)d</w:t>
        </w:r>
        <w:proofErr w:type="gramEnd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) + (a + (n-1)d) 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127" w:author="Unknown"/>
          <w:rFonts w:ascii="Times New Roman" w:eastAsia="Times New Roman" w:hAnsi="Times New Roman" w:cs="Times New Roman"/>
          <w:sz w:val="24"/>
          <w:szCs w:val="24"/>
        </w:rPr>
      </w:pPr>
      <w:ins w:id="128" w:author="Unknown"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Next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, rewrite S in reverse order:</w:t>
        </w:r>
      </w:ins>
    </w:p>
    <w:p w:rsidR="001105ED" w:rsidRPr="001105ED" w:rsidRDefault="001105ED" w:rsidP="001105ED">
      <w:pPr>
        <w:spacing w:after="0" w:line="240" w:lineRule="auto"/>
        <w:rPr>
          <w:ins w:id="129" w:author="Unknown"/>
          <w:rFonts w:ascii="Times New Roman" w:eastAsia="Times New Roman" w:hAnsi="Times New Roman" w:cs="Times New Roman"/>
          <w:sz w:val="24"/>
          <w:szCs w:val="24"/>
        </w:rPr>
      </w:pPr>
      <w:ins w:id="130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S = (a + (n-1</w:t>
        </w:r>
        <w:proofErr w:type="gramStart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)d</w:t>
        </w:r>
        <w:proofErr w:type="gramEnd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) + (a + (n-2)d) + ... + (a + d) + a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131" w:author="Unknown"/>
          <w:rFonts w:ascii="Times New Roman" w:eastAsia="Times New Roman" w:hAnsi="Times New Roman" w:cs="Times New Roman"/>
          <w:sz w:val="24"/>
          <w:szCs w:val="24"/>
        </w:rPr>
      </w:pPr>
      <w:ins w:id="132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Now add those two, term by term:</w:t>
        </w:r>
      </w:ins>
    </w:p>
    <w:tbl>
      <w:tblPr>
        <w:tblW w:w="0" w:type="auto"/>
        <w:jc w:val="center"/>
        <w:tblCellSpacing w:w="15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479"/>
        <w:gridCol w:w="346"/>
        <w:gridCol w:w="1452"/>
        <w:gridCol w:w="346"/>
        <w:gridCol w:w="1452"/>
        <w:gridCol w:w="346"/>
        <w:gridCol w:w="390"/>
        <w:gridCol w:w="346"/>
        <w:gridCol w:w="1452"/>
        <w:gridCol w:w="346"/>
        <w:gridCol w:w="1467"/>
      </w:tblGrid>
      <w:tr w:rsidR="001105ED" w:rsidRPr="001105ED" w:rsidTr="001105E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a+d</w:t>
            </w:r>
            <w:proofErr w:type="spellEnd"/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(a + (n-2)d)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(a + (n-1)d)</w:t>
            </w:r>
          </w:p>
        </w:tc>
      </w:tr>
      <w:tr w:rsidR="001105ED" w:rsidRPr="001105ED" w:rsidTr="001105E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(a + (n-1)d)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(a + (n-2)d)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(a + d)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1105ED" w:rsidRPr="001105ED" w:rsidTr="001105E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05ED" w:rsidRPr="001105ED" w:rsidTr="001105E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2S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(2a + (n-1)d)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(2a + (n-1)d)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(2a + (n-1)d)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:rsidR="001105ED" w:rsidRPr="001105ED" w:rsidRDefault="001105ED" w:rsidP="001105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105ED">
              <w:rPr>
                <w:rFonts w:ascii="Times New Roman" w:eastAsia="Times New Roman" w:hAnsi="Times New Roman" w:cs="Times New Roman"/>
                <w:sz w:val="24"/>
                <w:szCs w:val="24"/>
              </w:rPr>
              <w:t>(2a + (n-1)d)</w:t>
            </w:r>
          </w:p>
        </w:tc>
      </w:tr>
    </w:tbl>
    <w:p w:rsidR="001105ED" w:rsidRPr="001105ED" w:rsidRDefault="001105ED" w:rsidP="001105ED">
      <w:pPr>
        <w:spacing w:before="100" w:beforeAutospacing="1" w:after="100" w:afterAutospacing="1" w:line="240" w:lineRule="auto"/>
        <w:rPr>
          <w:ins w:id="133" w:author="Unknown"/>
          <w:rFonts w:ascii="Times New Roman" w:eastAsia="Times New Roman" w:hAnsi="Times New Roman" w:cs="Times New Roman"/>
          <w:sz w:val="24"/>
          <w:szCs w:val="24"/>
        </w:rPr>
      </w:pPr>
      <w:ins w:id="134" w:author="Unknown">
        <w:r w:rsidRPr="001105ED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 xml:space="preserve">Each term is the same!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And there are "n" of them </w:t>
        </w:r>
        <w:proofErr w:type="gramStart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so ...</w:t>
        </w:r>
        <w:proofErr w:type="gramEnd"/>
      </w:ins>
    </w:p>
    <w:p w:rsidR="001105ED" w:rsidRPr="001105ED" w:rsidRDefault="001105ED" w:rsidP="001105ED">
      <w:pPr>
        <w:spacing w:after="0" w:line="240" w:lineRule="auto"/>
        <w:rPr>
          <w:ins w:id="135" w:author="Unknown"/>
          <w:rFonts w:ascii="Times New Roman" w:eastAsia="Times New Roman" w:hAnsi="Times New Roman" w:cs="Times New Roman"/>
          <w:sz w:val="24"/>
          <w:szCs w:val="24"/>
        </w:rPr>
      </w:pPr>
      <w:ins w:id="136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lastRenderedPageBreak/>
          <w:t>2S = n × (2a + (n-1</w:t>
        </w:r>
        <w:proofErr w:type="gramStart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)d</w:t>
        </w:r>
        <w:proofErr w:type="gramEnd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) 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137" w:author="Unknown"/>
          <w:rFonts w:ascii="Times New Roman" w:eastAsia="Times New Roman" w:hAnsi="Times New Roman" w:cs="Times New Roman"/>
          <w:sz w:val="24"/>
          <w:szCs w:val="24"/>
        </w:rPr>
      </w:pPr>
      <w:ins w:id="138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Now, just divide by 2 and we get: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139" w:author="Unknown"/>
          <w:rFonts w:ascii="Times New Roman" w:eastAsia="Times New Roman" w:hAnsi="Times New Roman" w:cs="Times New Roman"/>
          <w:sz w:val="24"/>
          <w:szCs w:val="24"/>
        </w:rPr>
      </w:pPr>
      <w:ins w:id="140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S = (n/2) × (2a + (n-1</w:t>
        </w:r>
        <w:proofErr w:type="gramStart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)d</w:t>
        </w:r>
        <w:proofErr w:type="gramEnd"/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) </w:t>
        </w:r>
      </w:ins>
    </w:p>
    <w:p w:rsidR="001105ED" w:rsidRPr="001105ED" w:rsidRDefault="001105ED" w:rsidP="001105ED">
      <w:pPr>
        <w:spacing w:before="100" w:beforeAutospacing="1" w:after="100" w:afterAutospacing="1" w:line="240" w:lineRule="auto"/>
        <w:rPr>
          <w:ins w:id="141" w:author="Unknown"/>
          <w:rFonts w:ascii="Times New Roman" w:eastAsia="Times New Roman" w:hAnsi="Times New Roman" w:cs="Times New Roman"/>
          <w:sz w:val="24"/>
          <w:szCs w:val="24"/>
        </w:rPr>
      </w:pPr>
      <w:proofErr w:type="gramStart"/>
      <w:ins w:id="142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>Which is our formula:</w:t>
        </w:r>
        <w:proofErr w:type="gramEnd"/>
      </w:ins>
    </w:p>
    <w:p w:rsidR="001105ED" w:rsidRPr="001105ED" w:rsidRDefault="001105ED" w:rsidP="001105ED">
      <w:pPr>
        <w:spacing w:before="100" w:beforeAutospacing="1" w:after="100" w:afterAutospacing="1" w:line="240" w:lineRule="auto"/>
        <w:jc w:val="center"/>
        <w:rPr>
          <w:ins w:id="143" w:author="Unknown"/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70C542" wp14:editId="184C1FFD">
            <wp:extent cx="2609850" cy="542925"/>
            <wp:effectExtent l="0" t="0" r="0" b="9525"/>
            <wp:docPr id="46" name="Picture 46" descr="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igma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5ED" w:rsidRPr="001105ED" w:rsidRDefault="001105ED" w:rsidP="001105ED">
      <w:pPr>
        <w:spacing w:after="0" w:line="240" w:lineRule="auto"/>
        <w:rPr>
          <w:ins w:id="144" w:author="Unknown"/>
          <w:rFonts w:ascii="Times New Roman" w:eastAsia="Times New Roman" w:hAnsi="Times New Roman" w:cs="Times New Roman"/>
          <w:sz w:val="24"/>
          <w:szCs w:val="24"/>
        </w:rPr>
      </w:pPr>
      <w:ins w:id="145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pict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"javascript:doQ(8291,'8291_8309_604_605_606_607_1252_1253_1254_1251')"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 1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"javascript:doQ(8309,'8291_8309_604_605_606_607_1252_1253_1254_1251')"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 2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"javascript:doQ(604,'8291_8309_604_605_606_607_1252_1253_1254_1251')"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 3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"javascript:doQ(605,'8291_8309_604_605_606_607_1252_1253_1254_1251')"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 4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"javascript:doQ(606,'8291_8309_604_605_606_607_1252_1253_1254_1251')"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 5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"javascript:doQ(607,'8291_8309_604_605_606_607_1252_1253_1254_1251')"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 6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"javascript:doQ(1252,'8291_8309_604_605_606_607_1252_1253_1254_1251')"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 7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"javascript:doQ(1253,'8291_8309_604_605_606_607_1252_1253_1254_1251')"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 8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"javascript:doQ(1254,'8291_8309_604_605_606_607_1252_1253_1254_1251')"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 9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"javascript:doQ(1251,'8291_8309_604_605_606_607_1252_1253_1254_1251')"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Question 10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</w:p>
    <w:p w:rsidR="001105ED" w:rsidRPr="001105ED" w:rsidRDefault="001105ED" w:rsidP="001105ED">
      <w:pPr>
        <w:spacing w:after="0" w:line="240" w:lineRule="auto"/>
        <w:rPr>
          <w:ins w:id="146" w:author="Unknown"/>
          <w:rFonts w:ascii="Times New Roman" w:eastAsia="Times New Roman" w:hAnsi="Times New Roman" w:cs="Times New Roman"/>
          <w:sz w:val="24"/>
          <w:szCs w:val="24"/>
        </w:rPr>
      </w:pPr>
      <w:ins w:id="147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"http://www.mathsisfun.com/algebra/sequences-sums-geometric.html"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Geometric Sequences and Sums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"http://www.mathsisfun.com/algebra/sequences-series.html"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Sequences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"http://www.mathsisfun.com/algebra/index.html"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Algebra Menu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</w:ins>
    </w:p>
    <w:p w:rsidR="001105ED" w:rsidRPr="001105ED" w:rsidRDefault="001105ED" w:rsidP="001105ED">
      <w:pPr>
        <w:spacing w:after="0" w:line="240" w:lineRule="auto"/>
        <w:rPr>
          <w:ins w:id="148" w:author="Unknown"/>
          <w:rFonts w:ascii="Times New Roman" w:eastAsia="Times New Roman" w:hAnsi="Times New Roman" w:cs="Times New Roman"/>
          <w:sz w:val="24"/>
          <w:szCs w:val="24"/>
        </w:rPr>
      </w:pPr>
      <w:ins w:id="149" w:author="Unknown"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"http://www.mathsisfun.com/sphider/search.php"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Search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::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"http://www.mathsisfun.com/links/index.html"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Index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::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"http://www.mathsisfun.com/aboutmathsisfun.html"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About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::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"http://www.mathsisfun.com/contact.php"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::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"javascript:Contribute()"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Contribute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::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"javascript:Citation()"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Cite This Page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::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begin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instrText xml:space="preserve"> HYPERLINK "http://www.mathsisfun.com/Privacy.htm" </w:instrTex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separate"/>
        </w:r>
        <w:r w:rsidRPr="001105E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fldChar w:fldCharType="end"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br/>
        </w:r>
        <w:r w:rsidRPr="001105ED">
          <w:rPr>
            <w:rFonts w:ascii="Times New Roman" w:eastAsia="Times New Roman" w:hAnsi="Times New Roman" w:cs="Times New Roman"/>
            <w:sz w:val="24"/>
            <w:szCs w:val="24"/>
          </w:rPr>
          <w:br/>
          <w:t xml:space="preserve">Copyright © 2012 MathsIsFun.com </w:t>
        </w:r>
      </w:ins>
    </w:p>
    <w:p w:rsidR="001105ED" w:rsidRDefault="001105ED" w:rsidP="001105ED">
      <w:pPr>
        <w:rPr>
          <w:rFonts w:ascii="Times New Roman" w:eastAsia="Times New Roman" w:hAnsi="Times New Roman" w:cs="Times New Roman"/>
          <w:sz w:val="24"/>
          <w:szCs w:val="24"/>
        </w:rPr>
      </w:pPr>
      <w:r w:rsidRPr="001105ED">
        <w:rPr>
          <w:rFonts w:ascii="Times New Roman" w:eastAsia="Times New Roman" w:hAnsi="Times New Roman" w:cs="Times New Roman"/>
          <w:sz w:val="24"/>
          <w:szCs w:val="24"/>
        </w:rPr>
        <w:pict/>
      </w:r>
      <w:r w:rsidRPr="001105ED">
        <w:rPr>
          <w:rFonts w:ascii="Times New Roman" w:eastAsia="Times New Roman" w:hAnsi="Times New Roman" w:cs="Times New Roman"/>
          <w:sz w:val="24"/>
          <w:szCs w:val="24"/>
        </w:rPr>
        <w:pict/>
      </w:r>
      <w:r w:rsidRPr="001105ED">
        <w:rPr>
          <w:rFonts w:ascii="Times New Roman" w:eastAsia="Times New Roman" w:hAnsi="Times New Roman" w:cs="Times New Roman"/>
          <w:sz w:val="24"/>
          <w:szCs w:val="24"/>
        </w:rPr>
        <w:pict/>
      </w:r>
    </w:p>
    <w:p w:rsidR="001105ED" w:rsidRDefault="001105ED" w:rsidP="001105E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105ED" w:rsidRDefault="001105ED" w:rsidP="001105ED">
      <w:pPr>
        <w:pStyle w:val="bodytext"/>
      </w:pPr>
      <w:r>
        <w:t>Sometimes we say, “</w:t>
      </w:r>
      <w:proofErr w:type="gramStart"/>
      <w:r>
        <w:t>probably</w:t>
      </w:r>
      <w:proofErr w:type="gramEnd"/>
      <w:r>
        <w:t xml:space="preserve"> it may rain” or “Probably he may get more than 90% in the examination" etc. These are elements of certainty. Means we are not certain about some things. In mathematics these comes under Probability.</w:t>
      </w:r>
    </w:p>
    <w:p w:rsidR="001105ED" w:rsidRDefault="001105ED" w:rsidP="001105ED">
      <w:pPr>
        <w:pStyle w:val="bodytext"/>
      </w:pPr>
      <w:r>
        <w:t>The theory of probability is widely used in the area of natural as well as social science.</w:t>
      </w:r>
    </w:p>
    <w:p w:rsidR="001105ED" w:rsidRDefault="001105ED" w:rsidP="001105ED">
      <w:pPr>
        <w:pStyle w:val="head1"/>
      </w:pPr>
      <w:r>
        <w:t>Probability as a Measure of Uncertainty</w:t>
      </w:r>
    </w:p>
    <w:p w:rsidR="001105ED" w:rsidRDefault="001105ED" w:rsidP="001105ED">
      <w:pPr>
        <w:pStyle w:val="bodytext"/>
      </w:pPr>
      <w:r>
        <w:t xml:space="preserve">Suppose we through a die which is a </w:t>
      </w:r>
      <w:proofErr w:type="spellStart"/>
      <w:r>
        <w:t>well balanced</w:t>
      </w:r>
      <w:proofErr w:type="spellEnd"/>
      <w:r>
        <w:t xml:space="preserve"> cube with its six faces marked numbers from 1 to 6, one number of one face, we see the number which come up on its uppermost face. A die can fall with any of its face upper most.</w:t>
      </w:r>
    </w:p>
    <w:p w:rsidR="001105ED" w:rsidRDefault="001105ED" w:rsidP="001105ED">
      <w:pPr>
        <w:pStyle w:val="bodytext"/>
      </w:pPr>
      <w:r>
        <w:t xml:space="preserve">The number on each of the face is equally </w:t>
      </w:r>
      <w:proofErr w:type="spellStart"/>
      <w:r>
        <w:t>libely</w:t>
      </w:r>
      <w:proofErr w:type="spellEnd"/>
      <w:r>
        <w:t xml:space="preserve"> and possible outcome. There are six equally likely </w:t>
      </w:r>
      <w:proofErr w:type="spellStart"/>
      <w:r>
        <w:t>ealy</w:t>
      </w:r>
      <w:proofErr w:type="spellEnd"/>
      <w:r>
        <w:t xml:space="preserve"> outcomes: 1, 2, 3, 4, 5 or 6 in a single throw of a die. The chance of any number ‘say 3’ to come up is 1 out of 6. That is probability of 3 coming up is 1/6 </w:t>
      </w:r>
      <w:r>
        <w:br/>
        <w:t xml:space="preserve">i.e. </w:t>
      </w:r>
      <w:proofErr w:type="gramStart"/>
      <w:r>
        <w:t>p(</w:t>
      </w:r>
      <w:proofErr w:type="gramEnd"/>
      <w:r>
        <w:t xml:space="preserve">3) = 1/6 </w:t>
      </w:r>
    </w:p>
    <w:p w:rsidR="001105ED" w:rsidRDefault="001105ED" w:rsidP="001105ED">
      <w:pPr>
        <w:pStyle w:val="NormalWeb"/>
      </w:pPr>
      <w:r>
        <w:rPr>
          <w:rStyle w:val="bodytext1"/>
        </w:rPr>
        <w:t xml:space="preserve">Similarly in tossing a coin, we may get either head (H) or tail (T) up and </w:t>
      </w:r>
      <w:proofErr w:type="gramStart"/>
      <w:r>
        <w:rPr>
          <w:rStyle w:val="bodytext1"/>
        </w:rPr>
        <w:t>P(</w:t>
      </w:r>
      <w:proofErr w:type="gramEnd"/>
      <w:r>
        <w:rPr>
          <w:rStyle w:val="bodytext1"/>
        </w:rPr>
        <w:t xml:space="preserve">H) = ½ </w:t>
      </w:r>
    </w:p>
    <w:p w:rsidR="001105ED" w:rsidRDefault="001105ED" w:rsidP="001105ED">
      <w:pPr>
        <w:pStyle w:val="NormalWeb"/>
      </w:pPr>
      <w:r>
        <w:rPr>
          <w:rStyle w:val="bodytext1"/>
        </w:rPr>
        <w:t>Hence probability of an event E is</w:t>
      </w:r>
      <w:r>
        <w:t xml:space="preserve"> </w:t>
      </w:r>
    </w:p>
    <w:p w:rsidR="001105ED" w:rsidRDefault="001105ED" w:rsidP="001105ED">
      <w:pPr>
        <w:pStyle w:val="bodytext"/>
      </w:pPr>
      <w:r>
        <w:rPr>
          <w:noProof/>
        </w:rPr>
        <w:drawing>
          <wp:inline distT="0" distB="0" distL="0" distR="0" wp14:anchorId="3B73EA6D" wp14:editId="68F5364E">
            <wp:extent cx="2743200" cy="438150"/>
            <wp:effectExtent l="0" t="0" r="0" b="0"/>
            <wp:docPr id="53" name="Picture 53" descr="http://www.cbseguess.com/ebooks/x/maths/part2/images/image11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cbseguess.com/ebooks/x/maths/part2/images/image1188.gif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5ED" w:rsidRDefault="001105ED" w:rsidP="001105ED">
      <w:pPr>
        <w:pStyle w:val="bodytext"/>
      </w:pPr>
      <w:r>
        <w:t xml:space="preserve">There are only six possible </w:t>
      </w:r>
      <w:proofErr w:type="gramStart"/>
      <w:r>
        <w:t>outcome</w:t>
      </w:r>
      <w:proofErr w:type="gramEnd"/>
      <w:r>
        <w:t xml:space="preserve"> in a single throw of a die. If we want to find probability of 7 or 8 to come up, then in that case number of possible or favorable outcome is O (zero), hence P(7) = 0/6 = 0 </w:t>
      </w:r>
    </w:p>
    <w:p w:rsidR="001105ED" w:rsidRPr="001105ED" w:rsidRDefault="001105ED" w:rsidP="001105ED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>i.e</w:t>
      </w:r>
      <w:proofErr w:type="gramEnd"/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>. probability of an impossible event is zero.</w:t>
      </w:r>
    </w:p>
    <w:p w:rsidR="001105ED" w:rsidRPr="001105ED" w:rsidRDefault="001105ED" w:rsidP="001105ED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lastRenderedPageBreak/>
        <w:t xml:space="preserve">If we consider to find the probability of number less than 7, then all six cases are favorable and hence </w:t>
      </w:r>
      <w:proofErr w:type="gramStart"/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>P(</w:t>
      </w:r>
      <w:proofErr w:type="gramEnd"/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number less than 7) = 6/6 = 1 </w:t>
      </w:r>
    </w:p>
    <w:p w:rsidR="001105ED" w:rsidRPr="001105ED" w:rsidRDefault="001105ED" w:rsidP="001105ED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>i.e</w:t>
      </w:r>
      <w:proofErr w:type="gramEnd"/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>. probability of sure event is 1</w:t>
      </w:r>
    </w:p>
    <w:p w:rsidR="001105ED" w:rsidRPr="001105ED" w:rsidRDefault="001105ED" w:rsidP="001105ED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>Now, P (3) = 1/6, then probability of numbers of other than 3 must be 5/6</w:t>
      </w:r>
    </w:p>
    <w:p w:rsidR="001105ED" w:rsidRPr="001105ED" w:rsidRDefault="001105ED" w:rsidP="001105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343025" cy="209550"/>
            <wp:effectExtent l="0" t="0" r="9525" b="0"/>
            <wp:docPr id="55" name="Picture 55" descr="http://www.cbseguess.com/ebooks/x/maths/part2/images/image119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cbseguess.com/ebooks/x/maths/part2/images/image1194.gif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5ED" w:rsidRPr="001105ED" w:rsidRDefault="001105ED" w:rsidP="001105ED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1105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>Example 1.</w:t>
      </w:r>
      <w:proofErr w:type="gramEnd"/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An unbiased dice is tossed.</w:t>
      </w:r>
    </w:p>
    <w:p w:rsidR="001105ED" w:rsidRPr="001105ED" w:rsidRDefault="001105ED" w:rsidP="001105ED">
      <w:pPr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>Write the sample space of the experiment</w:t>
      </w:r>
    </w:p>
    <w:p w:rsidR="001105ED" w:rsidRPr="001105ED" w:rsidRDefault="001105ED" w:rsidP="001105ED">
      <w:pPr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>Find the probability of getting a number greater than 4.</w:t>
      </w:r>
    </w:p>
    <w:p w:rsidR="001105ED" w:rsidRPr="001105ED" w:rsidRDefault="001105ED" w:rsidP="001105ED">
      <w:pPr>
        <w:numPr>
          <w:ilvl w:val="0"/>
          <w:numId w:val="5"/>
        </w:num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>Find the probability of getting a prime number.</w:t>
      </w:r>
    </w:p>
    <w:p w:rsidR="001105ED" w:rsidRPr="001105ED" w:rsidRDefault="001105ED" w:rsidP="001105ED">
      <w:p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105ED">
        <w:rPr>
          <w:rFonts w:ascii="Times New Roman" w:eastAsia="Times New Roman" w:hAnsi="Times New Roman" w:cs="Times New Roman"/>
          <w:b/>
          <w:bCs/>
          <w:color w:val="000000"/>
          <w:sz w:val="18"/>
          <w:szCs w:val="18"/>
        </w:rPr>
        <w:t xml:space="preserve">Solution:- </w:t>
      </w:r>
    </w:p>
    <w:p w:rsidR="001105ED" w:rsidRPr="001105ED" w:rsidRDefault="001105ED" w:rsidP="001105ED">
      <w:pPr>
        <w:numPr>
          <w:ilvl w:val="0"/>
          <w:numId w:val="6"/>
        </w:num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Sample space = {1, 2, 3, 4, 5, 6} </w:t>
      </w:r>
    </w:p>
    <w:p w:rsidR="001105ED" w:rsidRPr="001105ED" w:rsidRDefault="001105ED" w:rsidP="001105ED">
      <w:pPr>
        <w:spacing w:before="100" w:beforeAutospacing="1" w:after="100" w:afterAutospacing="1" w:line="27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>n(s)</w:t>
      </w:r>
      <w:proofErr w:type="gramEnd"/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6</w:t>
      </w:r>
    </w:p>
    <w:p w:rsidR="001105ED" w:rsidRPr="001105ED" w:rsidRDefault="001105ED" w:rsidP="001105ED">
      <w:pPr>
        <w:numPr>
          <w:ilvl w:val="0"/>
          <w:numId w:val="6"/>
        </w:num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>E = event of getting a number greater than 4</w:t>
      </w:r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= {5, 6}</w:t>
      </w:r>
    </w:p>
    <w:p w:rsidR="001105ED" w:rsidRPr="001105ED" w:rsidRDefault="001105ED" w:rsidP="001105ED">
      <w:pPr>
        <w:spacing w:before="100" w:beforeAutospacing="1" w:after="100" w:afterAutospacing="1" w:line="27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>n</w:t>
      </w:r>
      <w:proofErr w:type="gramEnd"/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(E) = 2</w:t>
      </w:r>
    </w:p>
    <w:p w:rsidR="001105ED" w:rsidRPr="001105ED" w:rsidRDefault="001105ED" w:rsidP="001105ED">
      <w:pPr>
        <w:spacing w:before="100" w:beforeAutospacing="1" w:after="100" w:afterAutospacing="1" w:line="27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>P (&gt; 4) = Probability of a number greater than 4</w:t>
      </w:r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 xml:space="preserve">= </w:t>
      </w:r>
      <w:proofErr w:type="gramStart"/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>n(</w:t>
      </w:r>
      <w:proofErr w:type="gramEnd"/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E)/n(S) = 2/6 = 1/3 </w:t>
      </w:r>
    </w:p>
    <w:p w:rsidR="001105ED" w:rsidRPr="001105ED" w:rsidRDefault="001105ED" w:rsidP="001105ED">
      <w:pPr>
        <w:numPr>
          <w:ilvl w:val="0"/>
          <w:numId w:val="6"/>
        </w:numPr>
        <w:spacing w:before="100" w:beforeAutospacing="1" w:after="100" w:afterAutospacing="1" w:line="270" w:lineRule="atLeast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E = Event of getting a prime number </w:t>
      </w:r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= {2, 3, 5}</w:t>
      </w:r>
    </w:p>
    <w:p w:rsidR="001105ED" w:rsidRPr="001105ED" w:rsidRDefault="001105ED" w:rsidP="001105ED">
      <w:pPr>
        <w:spacing w:before="100" w:beforeAutospacing="1" w:after="100" w:afterAutospacing="1" w:line="270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gramStart"/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>n</w:t>
      </w:r>
      <w:proofErr w:type="gramEnd"/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(E) = 3</w:t>
      </w:r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  <w:t>P(Prime number) = Probability of a prime number</w:t>
      </w:r>
      <w:r w:rsidRPr="001105ED">
        <w:rPr>
          <w:rFonts w:ascii="Times New Roman" w:eastAsia="Times New Roman" w:hAnsi="Times New Roman" w:cs="Times New Roman"/>
          <w:color w:val="000000"/>
          <w:sz w:val="18"/>
          <w:szCs w:val="18"/>
        </w:rPr>
        <w:br/>
      </w:r>
      <w:r>
        <w:rPr>
          <w:rFonts w:ascii="Times New Roman" w:eastAsia="Times New Roman" w:hAnsi="Times New Roman" w:cs="Times New Roman"/>
          <w:noProof/>
          <w:color w:val="000000"/>
          <w:sz w:val="18"/>
          <w:szCs w:val="18"/>
        </w:rPr>
        <w:drawing>
          <wp:inline distT="0" distB="0" distL="0" distR="0">
            <wp:extent cx="1019175" cy="428625"/>
            <wp:effectExtent l="0" t="0" r="9525" b="9525"/>
            <wp:docPr id="54" name="Picture 54" descr="http://www.cbseguess.com/ebooks/x/maths/part2/images/image119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cbseguess.com/ebooks/x/maths/part2/images/image1196.gif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5ED" w:rsidRDefault="001105ED" w:rsidP="001105ED">
      <w:bookmarkStart w:id="150" w:name="_GoBack"/>
      <w:bookmarkEnd w:id="150"/>
    </w:p>
    <w:sectPr w:rsidR="0011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4645D"/>
    <w:multiLevelType w:val="multilevel"/>
    <w:tmpl w:val="4380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B0C39"/>
    <w:multiLevelType w:val="multilevel"/>
    <w:tmpl w:val="1A409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5B36CB"/>
    <w:multiLevelType w:val="multilevel"/>
    <w:tmpl w:val="A156F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4C2C09"/>
    <w:multiLevelType w:val="multilevel"/>
    <w:tmpl w:val="436E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8DF1052"/>
    <w:multiLevelType w:val="multilevel"/>
    <w:tmpl w:val="9B00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40127B"/>
    <w:multiLevelType w:val="multilevel"/>
    <w:tmpl w:val="3936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CC7"/>
    <w:rsid w:val="00100CC7"/>
    <w:rsid w:val="001105ED"/>
    <w:rsid w:val="007C1E29"/>
    <w:rsid w:val="009B07D1"/>
    <w:rsid w:val="00B47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05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0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0CC7"/>
  </w:style>
  <w:style w:type="paragraph" w:styleId="BalloonText">
    <w:name w:val="Balloon Text"/>
    <w:basedOn w:val="Normal"/>
    <w:link w:val="BalloonTextChar"/>
    <w:uiPriority w:val="99"/>
    <w:semiHidden/>
    <w:unhideWhenUsed/>
    <w:rsid w:val="00100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C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1E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05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05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05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05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05E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05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05ED"/>
    <w:rPr>
      <w:rFonts w:ascii="Arial" w:eastAsia="Times New Roman" w:hAnsi="Arial" w:cs="Arial"/>
      <w:vanish/>
      <w:sz w:val="16"/>
      <w:szCs w:val="16"/>
    </w:rPr>
  </w:style>
  <w:style w:type="paragraph" w:customStyle="1" w:styleId="large">
    <w:name w:val="large"/>
    <w:basedOn w:val="Normal"/>
    <w:rsid w:val="0011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11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rge1">
    <w:name w:val="large1"/>
    <w:basedOn w:val="DefaultParagraphFont"/>
    <w:rsid w:val="001105ED"/>
  </w:style>
  <w:style w:type="paragraph" w:customStyle="1" w:styleId="larger">
    <w:name w:val="larger"/>
    <w:basedOn w:val="Normal"/>
    <w:rsid w:val="0011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ny">
    <w:name w:val="tiny"/>
    <w:basedOn w:val="DefaultParagraphFont"/>
    <w:rsid w:val="001105ED"/>
  </w:style>
  <w:style w:type="paragraph" w:customStyle="1" w:styleId="bodytext">
    <w:name w:val="bodytext"/>
    <w:basedOn w:val="Normal"/>
    <w:rsid w:val="001105ED"/>
    <w:pPr>
      <w:spacing w:before="100" w:beforeAutospacing="1" w:after="100" w:afterAutospacing="1" w:line="270" w:lineRule="atLeast"/>
      <w:jc w:val="both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head1">
    <w:name w:val="head1"/>
    <w:basedOn w:val="Normal"/>
    <w:rsid w:val="0011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CC6600"/>
      <w:sz w:val="18"/>
      <w:szCs w:val="18"/>
      <w:u w:val="single"/>
    </w:rPr>
  </w:style>
  <w:style w:type="character" w:customStyle="1" w:styleId="bodytext1">
    <w:name w:val="bodytext1"/>
    <w:basedOn w:val="DefaultParagraphFont"/>
    <w:rsid w:val="001105ED"/>
    <w:rPr>
      <w:color w:val="000000"/>
      <w:sz w:val="18"/>
      <w:szCs w:val="18"/>
    </w:rPr>
  </w:style>
  <w:style w:type="character" w:styleId="Strong">
    <w:name w:val="Strong"/>
    <w:basedOn w:val="DefaultParagraphFont"/>
    <w:uiPriority w:val="22"/>
    <w:qFormat/>
    <w:rsid w:val="001105E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05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105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105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00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00CC7"/>
  </w:style>
  <w:style w:type="paragraph" w:styleId="BalloonText">
    <w:name w:val="Balloon Text"/>
    <w:basedOn w:val="Normal"/>
    <w:link w:val="BalloonTextChar"/>
    <w:uiPriority w:val="99"/>
    <w:semiHidden/>
    <w:unhideWhenUsed/>
    <w:rsid w:val="00100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CC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C1E2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05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105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105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105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105ED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105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105ED"/>
    <w:rPr>
      <w:rFonts w:ascii="Arial" w:eastAsia="Times New Roman" w:hAnsi="Arial" w:cs="Arial"/>
      <w:vanish/>
      <w:sz w:val="16"/>
      <w:szCs w:val="16"/>
    </w:rPr>
  </w:style>
  <w:style w:type="paragraph" w:customStyle="1" w:styleId="large">
    <w:name w:val="large"/>
    <w:basedOn w:val="Normal"/>
    <w:rsid w:val="0011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nter">
    <w:name w:val="center"/>
    <w:basedOn w:val="Normal"/>
    <w:rsid w:val="0011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rge1">
    <w:name w:val="large1"/>
    <w:basedOn w:val="DefaultParagraphFont"/>
    <w:rsid w:val="001105ED"/>
  </w:style>
  <w:style w:type="paragraph" w:customStyle="1" w:styleId="larger">
    <w:name w:val="larger"/>
    <w:basedOn w:val="Normal"/>
    <w:rsid w:val="0011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ny">
    <w:name w:val="tiny"/>
    <w:basedOn w:val="DefaultParagraphFont"/>
    <w:rsid w:val="001105ED"/>
  </w:style>
  <w:style w:type="paragraph" w:customStyle="1" w:styleId="bodytext">
    <w:name w:val="bodytext"/>
    <w:basedOn w:val="Normal"/>
    <w:rsid w:val="001105ED"/>
    <w:pPr>
      <w:spacing w:before="100" w:beforeAutospacing="1" w:after="100" w:afterAutospacing="1" w:line="270" w:lineRule="atLeast"/>
      <w:jc w:val="both"/>
    </w:pPr>
    <w:rPr>
      <w:rFonts w:ascii="Times New Roman" w:eastAsia="Times New Roman" w:hAnsi="Times New Roman" w:cs="Times New Roman"/>
      <w:color w:val="000000"/>
      <w:sz w:val="18"/>
      <w:szCs w:val="18"/>
    </w:rPr>
  </w:style>
  <w:style w:type="paragraph" w:customStyle="1" w:styleId="head1">
    <w:name w:val="head1"/>
    <w:basedOn w:val="Normal"/>
    <w:rsid w:val="0011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CC6600"/>
      <w:sz w:val="18"/>
      <w:szCs w:val="18"/>
      <w:u w:val="single"/>
    </w:rPr>
  </w:style>
  <w:style w:type="character" w:customStyle="1" w:styleId="bodytext1">
    <w:name w:val="bodytext1"/>
    <w:basedOn w:val="DefaultParagraphFont"/>
    <w:rsid w:val="001105ED"/>
    <w:rPr>
      <w:color w:val="000000"/>
      <w:sz w:val="18"/>
      <w:szCs w:val="18"/>
    </w:rPr>
  </w:style>
  <w:style w:type="character" w:styleId="Strong">
    <w:name w:val="Strong"/>
    <w:basedOn w:val="DefaultParagraphFont"/>
    <w:uiPriority w:val="22"/>
    <w:qFormat/>
    <w:rsid w:val="001105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671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13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9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89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4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94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79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63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6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60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1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5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1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1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th.com/tables/integrals/more/b%5Ex.htm" TargetMode="External"/><Relationship Id="rId18" Type="http://schemas.openxmlformats.org/officeDocument/2006/relationships/hyperlink" Target="http://www.math.com/tables/integrals/more/restrig.htm" TargetMode="External"/><Relationship Id="rId26" Type="http://schemas.openxmlformats.org/officeDocument/2006/relationships/hyperlink" Target="http://www.math.com/tables/integrals/more/restrig.htm" TargetMode="External"/><Relationship Id="rId39" Type="http://schemas.openxmlformats.org/officeDocument/2006/relationships/image" Target="media/image10.wmf"/><Relationship Id="rId21" Type="http://schemas.openxmlformats.org/officeDocument/2006/relationships/hyperlink" Target="http://www.math.com/tables/integrals/more/cot.htm" TargetMode="External"/><Relationship Id="rId34" Type="http://schemas.openxmlformats.org/officeDocument/2006/relationships/hyperlink" Target="http://www.math.com/tables/integrals/more/coth.htm" TargetMode="External"/><Relationship Id="rId42" Type="http://schemas.openxmlformats.org/officeDocument/2006/relationships/hyperlink" Target="http://www.stumbleupon.com/submit?url=http://www.mathsisfun.com/algebra/sequences-sums-arithmetic.html&amp;title=Arithmetic+Sequences+and+Sums" TargetMode="External"/><Relationship Id="rId47" Type="http://schemas.openxmlformats.org/officeDocument/2006/relationships/hyperlink" Target="http://www.mathsisfun.com/algebra/index.html" TargetMode="External"/><Relationship Id="rId50" Type="http://schemas.openxmlformats.org/officeDocument/2006/relationships/hyperlink" Target="http://www.mathsisfun.com/measure/index.html" TargetMode="External"/><Relationship Id="rId55" Type="http://schemas.openxmlformats.org/officeDocument/2006/relationships/hyperlink" Target="javascript:showads()" TargetMode="External"/><Relationship Id="rId63" Type="http://schemas.openxmlformats.org/officeDocument/2006/relationships/image" Target="media/image16.gif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6" Type="http://schemas.openxmlformats.org/officeDocument/2006/relationships/hyperlink" Target="http://www.math.com/tables/integrals/more/restrig.htm" TargetMode="External"/><Relationship Id="rId29" Type="http://schemas.openxmlformats.org/officeDocument/2006/relationships/image" Target="media/image7.gif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://www.math.com/tables/integrals/more/x%5En.htm" TargetMode="External"/><Relationship Id="rId24" Type="http://schemas.openxmlformats.org/officeDocument/2006/relationships/hyperlink" Target="http://www.math.com/tables/integrals/more/restrig.htm" TargetMode="External"/><Relationship Id="rId32" Type="http://schemas.openxmlformats.org/officeDocument/2006/relationships/hyperlink" Target="http://www.math.com/tables/integrals/more/cosh.htm" TargetMode="External"/><Relationship Id="rId37" Type="http://schemas.openxmlformats.org/officeDocument/2006/relationships/image" Target="media/image9.wmf"/><Relationship Id="rId40" Type="http://schemas.openxmlformats.org/officeDocument/2006/relationships/control" Target="activeX/activeX3.xml"/><Relationship Id="rId45" Type="http://schemas.openxmlformats.org/officeDocument/2006/relationships/hyperlink" Target="http://www.mathsisfun.com/index.htm" TargetMode="External"/><Relationship Id="rId53" Type="http://schemas.openxmlformats.org/officeDocument/2006/relationships/hyperlink" Target="http://www.mathsisfun.com/definitions/index.html" TargetMode="External"/><Relationship Id="rId58" Type="http://schemas.openxmlformats.org/officeDocument/2006/relationships/image" Target="media/image11.gi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math.com/tables/integrals/more/ln.htm" TargetMode="External"/><Relationship Id="rId23" Type="http://schemas.openxmlformats.org/officeDocument/2006/relationships/hyperlink" Target="http://www.math.com/tables/integrals/more/restrig.htm" TargetMode="External"/><Relationship Id="rId28" Type="http://schemas.openxmlformats.org/officeDocument/2006/relationships/image" Target="media/image6.gif"/><Relationship Id="rId36" Type="http://schemas.openxmlformats.org/officeDocument/2006/relationships/control" Target="activeX/activeX1.xml"/><Relationship Id="rId49" Type="http://schemas.openxmlformats.org/officeDocument/2006/relationships/hyperlink" Target="http://www.mathsisfun.com/data/index.html" TargetMode="External"/><Relationship Id="rId57" Type="http://schemas.openxmlformats.org/officeDocument/2006/relationships/hyperlink" Target="http://www.mathsisfun.com/about-ads.html" TargetMode="External"/><Relationship Id="rId61" Type="http://schemas.openxmlformats.org/officeDocument/2006/relationships/image" Target="media/image14.gif"/><Relationship Id="rId10" Type="http://schemas.openxmlformats.org/officeDocument/2006/relationships/image" Target="media/image5.gif"/><Relationship Id="rId19" Type="http://schemas.openxmlformats.org/officeDocument/2006/relationships/hyperlink" Target="http://www.math.com/tables/integrals/more/sec.htm" TargetMode="External"/><Relationship Id="rId31" Type="http://schemas.openxmlformats.org/officeDocument/2006/relationships/hyperlink" Target="http://www.math.com/tables/integrals/more/csch.htm" TargetMode="External"/><Relationship Id="rId44" Type="http://schemas.openxmlformats.org/officeDocument/2006/relationships/hyperlink" Target="javascript:linkToUs()" TargetMode="External"/><Relationship Id="rId52" Type="http://schemas.openxmlformats.org/officeDocument/2006/relationships/hyperlink" Target="http://www.mathsisfun.com/games/index.html" TargetMode="External"/><Relationship Id="rId60" Type="http://schemas.openxmlformats.org/officeDocument/2006/relationships/image" Target="media/image13.gif"/><Relationship Id="rId65" Type="http://schemas.openxmlformats.org/officeDocument/2006/relationships/image" Target="media/image18.gif"/><Relationship Id="rId4" Type="http://schemas.openxmlformats.org/officeDocument/2006/relationships/settings" Target="settings.xml"/><Relationship Id="rId9" Type="http://schemas.openxmlformats.org/officeDocument/2006/relationships/image" Target="media/image4.gif"/><Relationship Id="rId14" Type="http://schemas.openxmlformats.org/officeDocument/2006/relationships/hyperlink" Target="http://www.math.com/tables/integrals/more/b%5Ex.htm" TargetMode="External"/><Relationship Id="rId22" Type="http://schemas.openxmlformats.org/officeDocument/2006/relationships/hyperlink" Target="http://www.math.com/tables/integrals/more/restrig.htm" TargetMode="External"/><Relationship Id="rId27" Type="http://schemas.openxmlformats.org/officeDocument/2006/relationships/hyperlink" Target="http://www.math.com/tables/integrals/more/restrig.htm" TargetMode="External"/><Relationship Id="rId30" Type="http://schemas.openxmlformats.org/officeDocument/2006/relationships/hyperlink" Target="http://www.math.com/tables/integrals/more/sinh.htm" TargetMode="External"/><Relationship Id="rId35" Type="http://schemas.openxmlformats.org/officeDocument/2006/relationships/image" Target="media/image8.wmf"/><Relationship Id="rId43" Type="http://schemas.openxmlformats.org/officeDocument/2006/relationships/hyperlink" Target="http://www.facebook.com/sharer.php?u=http://www.mathsisfun.com/algebra/sequences-sums-arithmetic.html&amp;t=Arithmetic%20Sequences%20and%20Sums" TargetMode="External"/><Relationship Id="rId48" Type="http://schemas.openxmlformats.org/officeDocument/2006/relationships/hyperlink" Target="http://www.mathsisfun.com/geometry/index.html" TargetMode="External"/><Relationship Id="rId56" Type="http://schemas.openxmlformats.org/officeDocument/2006/relationships/hyperlink" Target="javascript:hideads()" TargetMode="External"/><Relationship Id="rId64" Type="http://schemas.openxmlformats.org/officeDocument/2006/relationships/image" Target="media/image17.gif"/><Relationship Id="rId8" Type="http://schemas.openxmlformats.org/officeDocument/2006/relationships/image" Target="media/image3.gif"/><Relationship Id="rId51" Type="http://schemas.openxmlformats.org/officeDocument/2006/relationships/hyperlink" Target="http://www.mathsisfun.com/puzzles/index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math.com/tables/integrals/more/e%5Ex.htm" TargetMode="External"/><Relationship Id="rId17" Type="http://schemas.openxmlformats.org/officeDocument/2006/relationships/hyperlink" Target="http://www.math.com/tables/integrals/more/csc.htm" TargetMode="External"/><Relationship Id="rId25" Type="http://schemas.openxmlformats.org/officeDocument/2006/relationships/hyperlink" Target="http://www.math.com/tables/integrals/more/restrig.htm" TargetMode="External"/><Relationship Id="rId33" Type="http://schemas.openxmlformats.org/officeDocument/2006/relationships/hyperlink" Target="http://www.math.com/tables/integrals/more/tanh.htm" TargetMode="External"/><Relationship Id="rId38" Type="http://schemas.openxmlformats.org/officeDocument/2006/relationships/control" Target="activeX/activeX2.xml"/><Relationship Id="rId46" Type="http://schemas.openxmlformats.org/officeDocument/2006/relationships/hyperlink" Target="http://www.mathsisfun.com/numbers/index.html" TargetMode="External"/><Relationship Id="rId59" Type="http://schemas.openxmlformats.org/officeDocument/2006/relationships/image" Target="media/image12.gif"/><Relationship Id="rId67" Type="http://schemas.openxmlformats.org/officeDocument/2006/relationships/theme" Target="theme/theme1.xml"/><Relationship Id="rId20" Type="http://schemas.openxmlformats.org/officeDocument/2006/relationships/hyperlink" Target="http://www.math.com/tables/integrals/more/tan.htm" TargetMode="External"/><Relationship Id="rId41" Type="http://schemas.openxmlformats.org/officeDocument/2006/relationships/hyperlink" Target="http://twitter.com/home?status=Arithmetic%20Sequences%20and%20Sums:%20http://www.mathsisfun.com/algebra/sequences-sums-arithmetic.html" TargetMode="External"/><Relationship Id="rId54" Type="http://schemas.openxmlformats.org/officeDocument/2006/relationships/hyperlink" Target="http://www.mathsisfun.com/worksheets/index.php" TargetMode="External"/><Relationship Id="rId62" Type="http://schemas.openxmlformats.org/officeDocument/2006/relationships/image" Target="media/image15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MATA DI</dc:creator>
  <cp:lastModifiedBy>JAI MATA DI</cp:lastModifiedBy>
  <cp:revision>1</cp:revision>
  <dcterms:created xsi:type="dcterms:W3CDTF">2014-02-04T17:05:00Z</dcterms:created>
  <dcterms:modified xsi:type="dcterms:W3CDTF">2014-02-05T18:22:00Z</dcterms:modified>
</cp:coreProperties>
</file>